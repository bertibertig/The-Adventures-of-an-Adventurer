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mc:AlternateContent>
          <mc:Choice Requires="wpg">
            <w:drawing>
              <wp:anchor distT="57150" distB="57150" distL="57150" distR="57150" simplePos="0" relativeHeight="251665408" behindDoc="0" locked="0" layoutInCell="1" allowOverlap="1">
                <wp:simplePos x="0" y="0"/>
                <wp:positionH relativeFrom="page">
                  <wp:posOffset>122554</wp:posOffset>
                </wp:positionH>
                <wp:positionV relativeFrom="page">
                  <wp:posOffset>0</wp:posOffset>
                </wp:positionV>
                <wp:extent cx="7315200" cy="1215391"/>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7315200" cy="1215391"/>
                          <a:chOff x="0" y="0"/>
                          <a:chExt cx="7315200" cy="1215390"/>
                        </a:xfrm>
                      </wpg:grpSpPr>
                      <wps:wsp>
                        <wps:cNvPr id="1073741825" name="Shape 1073741825"/>
                        <wps:cNvSpPr/>
                        <wps:spPr>
                          <a:xfrm>
                            <a:off x="0" y="-1"/>
                            <a:ext cx="7315200" cy="11296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0691" y="14024"/>
                                </a:lnTo>
                                <a:lnTo>
                                  <a:pt x="0" y="20872"/>
                                </a:lnTo>
                                <a:lnTo>
                                  <a:pt x="0" y="0"/>
                                </a:lnTo>
                                <a:close/>
                              </a:path>
                            </a:pathLst>
                          </a:custGeom>
                          <a:solidFill>
                            <a:schemeClr val="accent1"/>
                          </a:solidFill>
                          <a:ln w="12700" cap="flat">
                            <a:noFill/>
                            <a:miter lim="400000"/>
                          </a:ln>
                          <a:effectLst/>
                        </wps:spPr>
                        <wps:bodyPr/>
                      </wps:wsp>
                      <wps:wsp>
                        <wps:cNvPr id="1073741826" name="Shape 1073741826"/>
                        <wps:cNvSpPr/>
                        <wps:spPr>
                          <a:xfrm>
                            <a:off x="0" y="-1"/>
                            <a:ext cx="7315200" cy="1215392"/>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9.6pt;margin-top:0.0pt;width:576.0pt;height:95.7pt;z-index:251665408;mso-position-horizontal:absolute;mso-position-horizontal-relative:page;mso-position-vertical:absolute;mso-position-vertical-relative:page;mso-wrap-distance-left:4.5pt;mso-wrap-distance-top:4.5pt;mso-wrap-distance-right:4.5pt;mso-wrap-distance-bottom:4.5pt;" coordorigin="0,0" coordsize="7315200,1215390">
                <w10:wrap type="none" side="bothSides" anchorx="page" anchory="page"/>
                <v:shape id="_x0000_s1027" style="position:absolute;left:0;top:0;width:7315200;height:1129640;" coordorigin="0,0" coordsize="21600,21600" path="M 0,0 L 21600,0 L 21600,21600 L 10691,14024 L 0,20872 L 0,0 X E">
                  <v:fill color="#5B9BD5"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0;width:7315200;height:1215390;">
                  <v:fill r:id="rId4"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commentRangeStart w:id="0"/>
      <w:r>
        <mc:AlternateContent>
          <mc:Choice Requires="wps">
            <w:drawing>
              <wp:anchor distT="57150" distB="57150" distL="57150" distR="57150" simplePos="0" relativeHeight="251664384" behindDoc="0" locked="0" layoutInCell="1" allowOverlap="1">
                <wp:simplePos x="0" y="0"/>
                <wp:positionH relativeFrom="page">
                  <wp:posOffset>122554</wp:posOffset>
                </wp:positionH>
                <wp:positionV relativeFrom="page">
                  <wp:posOffset>0</wp:posOffset>
                </wp:positionV>
                <wp:extent cx="7315200" cy="3638550"/>
                <wp:effectExtent l="0" t="0" r="0" b="0"/>
                <wp:wrapSquare wrapText="bothSides" distL="57150" distR="57150" distT="57150" distB="57150"/>
                <wp:docPr id="1073741828"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Normal.0"/>
                              <w:jc w:val="right"/>
                              <w:rPr>
                                <w:color w:val="5b9bd5"/>
                                <w:sz w:val="64"/>
                                <w:szCs w:val="64"/>
                                <w:u w:color="5b9bd5"/>
                                <w:lang w:val="en-US"/>
                              </w:rPr>
                            </w:pPr>
                            <w:r>
                              <w:rPr>
                                <w:caps w:val="1"/>
                                <w:color w:val="5b9bd5"/>
                                <w:sz w:val="64"/>
                                <w:szCs w:val="64"/>
                                <w:u w:color="5b9bd5"/>
                                <w:rtl w:val="0"/>
                                <w:lang w:val="en-US"/>
                              </w:rPr>
                              <w:t>Adventures</w:t>
                            </w:r>
                            <w:r>
                              <w:rPr>
                                <w:caps w:val="1"/>
                                <w:color w:val="5b9bd5"/>
                                <w:sz w:val="64"/>
                                <w:szCs w:val="64"/>
                                <w:u w:color="5b9bd5"/>
                                <w:rtl w:val="0"/>
                                <w:lang w:val="en-US"/>
                              </w:rPr>
                              <w:t xml:space="preserve"> of an Adventurer</w:t>
                            </w:r>
                          </w:p>
                          <w:p>
                            <w:pPr>
                              <w:pStyle w:val="Normal.0"/>
                              <w:jc w:val="right"/>
                            </w:pPr>
                            <w:r>
                              <w:rPr>
                                <w:color w:val="404040"/>
                                <w:sz w:val="36"/>
                                <w:szCs w:val="36"/>
                                <w:u w:color="404040"/>
                                <w:rtl w:val="0"/>
                                <w:lang w:val="en-US"/>
                              </w:rPr>
                              <w:t>A 2DAction RPG created with Unity</w:t>
                            </w:r>
                          </w:p>
                        </w:txbxContent>
                      </wps:txbx>
                      <wps:bodyPr wrap="square" lIns="0" tIns="0" rIns="0" bIns="0" numCol="1" anchor="b">
                        <a:noAutofit/>
                      </wps:bodyPr>
                    </wps:wsp>
                  </a:graphicData>
                </a:graphic>
              </wp:anchor>
            </w:drawing>
          </mc:Choice>
          <mc:Fallback>
            <w:pict>
              <v:rect id="_x0000_s1029" style="visibility:visible;position:absolute;margin-left:9.6pt;margin-top:0.0pt;width:576.0pt;height:286.5pt;z-index:25166438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right"/>
                        <w:rPr>
                          <w:color w:val="5b9bd5"/>
                          <w:sz w:val="64"/>
                          <w:szCs w:val="64"/>
                          <w:u w:color="5b9bd5"/>
                          <w:lang w:val="en-US"/>
                        </w:rPr>
                      </w:pPr>
                      <w:r>
                        <w:rPr>
                          <w:caps w:val="1"/>
                          <w:color w:val="5b9bd5"/>
                          <w:sz w:val="64"/>
                          <w:szCs w:val="64"/>
                          <w:u w:color="5b9bd5"/>
                          <w:rtl w:val="0"/>
                          <w:lang w:val="en-US"/>
                        </w:rPr>
                        <w:t>Adventures</w:t>
                      </w:r>
                      <w:r>
                        <w:rPr>
                          <w:caps w:val="1"/>
                          <w:color w:val="5b9bd5"/>
                          <w:sz w:val="64"/>
                          <w:szCs w:val="64"/>
                          <w:u w:color="5b9bd5"/>
                          <w:rtl w:val="0"/>
                          <w:lang w:val="en-US"/>
                        </w:rPr>
                        <w:t xml:space="preserve"> of an Adventurer</w:t>
                      </w:r>
                    </w:p>
                    <w:p>
                      <w:pPr>
                        <w:pStyle w:val="Normal.0"/>
                        <w:jc w:val="right"/>
                      </w:pPr>
                      <w:r>
                        <w:rPr>
                          <w:color w:val="404040"/>
                          <w:sz w:val="36"/>
                          <w:szCs w:val="36"/>
                          <w:u w:color="404040"/>
                          <w:rtl w:val="0"/>
                          <w:lang w:val="en-US"/>
                        </w:rPr>
                        <w:t>A 2DAction RPG created with Unity</w:t>
                      </w:r>
                    </w:p>
                  </w:txbxContent>
                </v:textbox>
                <w10:wrap type="square" side="bothSides" anchorx="page" anchory="page"/>
              </v:rect>
            </w:pict>
          </mc:Fallback>
        </mc:AlternateContent>
      </w:r>
      <w:commentRangeEnd w:id="0"/>
      <w:r>
        <w:commentReference w:id="0"/>
      </w:r>
    </w:p>
    <w:tbl>
      <w:tblPr>
        <w:tblW w:w="73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14"/>
        <w:gridCol w:w="5071"/>
      </w:tblGrid>
      <w:tr>
        <w:tblPrEx>
          <w:shd w:val="clear" w:color="auto" w:fill="d0ddef"/>
        </w:tblPrEx>
        <w:trPr>
          <w:trHeight w:val="218" w:hRule="atLeast"/>
        </w:trPr>
        <w:tc>
          <w:tcPr>
            <w:tcW w:type="dxa" w:w="23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top"/>
          </w:tcPr>
          <w:p>
            <w:pPr>
              <w:pStyle w:val="Table Contents"/>
            </w:pPr>
            <w:r>
              <w:rPr>
                <w:b w:val="1"/>
                <w:bCs w:val="1"/>
                <w:sz w:val="20"/>
                <w:szCs w:val="20"/>
                <w:rtl w:val="0"/>
                <w:lang w:val="en-US"/>
              </w:rPr>
              <w:t>Project name</w:t>
            </w:r>
          </w:p>
        </w:tc>
        <w:tc>
          <w:tcPr>
            <w:tcW w:type="dxa" w:w="5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Contents"/>
              <w:tabs>
                <w:tab w:val="right" w:pos="5115"/>
              </w:tabs>
            </w:pPr>
            <w:r>
              <w:rPr>
                <w:color w:val="280099"/>
                <w:sz w:val="20"/>
                <w:szCs w:val="20"/>
                <w:u w:color="280099"/>
                <w:rtl w:val="0"/>
                <w:lang w:val="en-US"/>
              </w:rPr>
              <w:t>Adventures of an Adventurer</w:t>
            </w:r>
          </w:p>
        </w:tc>
      </w:tr>
      <w:tr>
        <w:tblPrEx>
          <w:shd w:val="clear" w:color="auto" w:fill="d0ddef"/>
        </w:tblPrEx>
        <w:trPr>
          <w:trHeight w:val="238" w:hRule="atLeast"/>
        </w:trPr>
        <w:tc>
          <w:tcPr>
            <w:tcW w:type="dxa" w:w="23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top"/>
          </w:tcPr>
          <w:p>
            <w:pPr>
              <w:pStyle w:val="Table Contents"/>
            </w:pPr>
            <w:r>
              <w:rPr>
                <w:b w:val="1"/>
                <w:bCs w:val="1"/>
                <w:sz w:val="20"/>
                <w:szCs w:val="20"/>
                <w:rtl w:val="0"/>
                <w:lang w:val="en-US"/>
              </w:rPr>
              <w:t>Project leader</w:t>
            </w:r>
          </w:p>
        </w:tc>
        <w:tc>
          <w:tcPr>
            <w:tcW w:type="dxa" w:w="5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Contents"/>
            </w:pPr>
            <w:r>
              <w:rPr>
                <w:rtl w:val="0"/>
                <w:lang w:val="en-US"/>
              </w:rPr>
              <w:t>Sascha Bertleff</w:t>
            </w:r>
          </w:p>
        </w:tc>
      </w:tr>
      <w:tr>
        <w:tblPrEx>
          <w:shd w:val="clear" w:color="auto" w:fill="d0ddef"/>
        </w:tblPrEx>
        <w:trPr>
          <w:trHeight w:val="238" w:hRule="atLeast"/>
        </w:trPr>
        <w:tc>
          <w:tcPr>
            <w:tcW w:type="dxa" w:w="23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top"/>
          </w:tcPr>
          <w:p>
            <w:pPr>
              <w:pStyle w:val="Table Contents"/>
            </w:pPr>
            <w:r>
              <w:rPr>
                <w:b w:val="1"/>
                <w:bCs w:val="1"/>
                <w:sz w:val="20"/>
                <w:szCs w:val="20"/>
                <w:rtl w:val="0"/>
                <w:lang w:val="en-US"/>
              </w:rPr>
              <w:t>Responsible</w:t>
            </w:r>
          </w:p>
        </w:tc>
        <w:tc>
          <w:tcPr>
            <w:tcW w:type="dxa" w:w="5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Contents"/>
              <w:tabs>
                <w:tab w:val="right" w:pos="5115"/>
              </w:tabs>
            </w:pPr>
            <w:r>
              <w:rPr>
                <w:rtl w:val="0"/>
                <w:lang w:val="en-US"/>
              </w:rPr>
              <w:t>Everyone</w:t>
            </w:r>
          </w:p>
        </w:tc>
      </w:tr>
      <w:tr>
        <w:tblPrEx>
          <w:shd w:val="clear" w:color="auto" w:fill="d0ddef"/>
        </w:tblPrEx>
        <w:trPr>
          <w:trHeight w:val="238" w:hRule="atLeast"/>
        </w:trPr>
        <w:tc>
          <w:tcPr>
            <w:tcW w:type="dxa" w:w="23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top"/>
          </w:tcPr>
          <w:p>
            <w:pPr>
              <w:pStyle w:val="Table Contents"/>
            </w:pPr>
            <w:r>
              <w:rPr>
                <w:b w:val="1"/>
                <w:bCs w:val="1"/>
                <w:sz w:val="20"/>
                <w:szCs w:val="20"/>
                <w:rtl w:val="0"/>
                <w:lang w:val="en-US"/>
              </w:rPr>
              <w:t>Created on</w:t>
            </w:r>
          </w:p>
        </w:tc>
        <w:tc>
          <w:tcPr>
            <w:tcW w:type="dxa" w:w="5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Contents"/>
            </w:pPr>
            <w:r>
              <w:rPr>
                <w:rtl w:val="0"/>
                <w:lang w:val="en-US"/>
              </w:rPr>
              <w:t>Unity (C#)</w:t>
            </w:r>
          </w:p>
        </w:tc>
      </w:tr>
      <w:tr>
        <w:tblPrEx>
          <w:shd w:val="clear" w:color="auto" w:fill="d0ddef"/>
        </w:tblPrEx>
        <w:trPr>
          <w:trHeight w:val="218" w:hRule="atLeast"/>
        </w:trPr>
        <w:tc>
          <w:tcPr>
            <w:tcW w:type="dxa" w:w="23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top"/>
          </w:tcPr>
          <w:p>
            <w:pPr>
              <w:pStyle w:val="Table Contents"/>
            </w:pPr>
            <w:r>
              <w:rPr>
                <w:b w:val="1"/>
                <w:bCs w:val="1"/>
                <w:sz w:val="20"/>
                <w:szCs w:val="20"/>
                <w:rtl w:val="0"/>
                <w:lang w:val="en-US"/>
              </w:rPr>
              <w:t>Last changed</w:t>
            </w:r>
          </w:p>
        </w:tc>
        <w:tc>
          <w:tcPr>
            <w:tcW w:type="dxa" w:w="5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015" w:hRule="atLeast"/>
        </w:trPr>
        <w:tc>
          <w:tcPr>
            <w:tcW w:type="dxa" w:w="2314"/>
            <w:tcBorders>
              <w:top w:val="single" w:color="000000" w:sz="2" w:space="0" w:shadow="0" w:frame="0"/>
              <w:left w:val="single" w:color="000000" w:sz="2" w:space="0" w:shadow="0" w:frame="0"/>
              <w:bottom w:val="single" w:color="000000" w:sz="2" w:space="0" w:shadow="0" w:frame="0"/>
              <w:right w:val="nil"/>
            </w:tcBorders>
            <w:shd w:val="clear" w:color="auto" w:fill="cccccc"/>
            <w:tcMar>
              <w:top w:type="dxa" w:w="80"/>
              <w:left w:type="dxa" w:w="80"/>
              <w:bottom w:type="dxa" w:w="80"/>
              <w:right w:type="dxa" w:w="80"/>
            </w:tcMar>
            <w:vAlign w:val="top"/>
          </w:tcPr>
          <w:p>
            <w:pPr>
              <w:pStyle w:val="Table Contents"/>
            </w:pPr>
            <w:r>
              <w:rPr>
                <w:b w:val="1"/>
                <w:bCs w:val="1"/>
                <w:sz w:val="20"/>
                <w:szCs w:val="20"/>
                <w:rtl w:val="0"/>
                <w:lang w:val="en-US"/>
              </w:rPr>
              <w:t>Processing status</w:t>
            </w:r>
          </w:p>
        </w:tc>
        <w:tc>
          <w:tcPr>
            <w:tcW w:type="dxa" w:w="5071"/>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Table Contents"/>
              <w:rPr>
                <w:lang w:val="en-US"/>
              </w:rPr>
            </w:pPr>
            <w:r>
              <w:rPr>
                <w:rtl w:val="0"/>
                <w:lang w:val="en-US"/>
              </w:rPr>
              <w:t>X</w:t>
              <w:tab/>
              <w:t>in process</w:t>
            </w:r>
          </w:p>
          <w:p>
            <w:pPr>
              <w:pStyle w:val="Table Contents"/>
              <w:rPr>
                <w:lang w:val="en-US"/>
              </w:rPr>
            </w:pPr>
            <w:r>
              <w:rPr>
                <w:rtl w:val="0"/>
                <w:lang w:val="en-US"/>
              </w:rPr>
              <w:tab/>
              <w:t>submitted</w:t>
            </w:r>
          </w:p>
          <w:p>
            <w:pPr>
              <w:pStyle w:val="Table Contents"/>
              <w:rPr>
                <w:lang w:val="en-US"/>
              </w:rPr>
            </w:pPr>
            <w:r>
              <w:rPr>
                <w:rtl w:val="0"/>
                <w:lang w:val="en-US"/>
              </w:rPr>
              <w:tab/>
              <w:t>completed</w:t>
            </w:r>
          </w:p>
        </w:tc>
      </w:tr>
      <w:tr>
        <w:tblPrEx>
          <w:shd w:val="clear" w:color="auto" w:fill="d0ddef"/>
        </w:tblPrEx>
        <w:trPr>
          <w:trHeight w:val="238" w:hRule="atLeast"/>
        </w:trPr>
        <w:tc>
          <w:tcPr>
            <w:tcW w:type="dxa" w:w="23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top"/>
          </w:tcPr>
          <w:p>
            <w:pPr>
              <w:pStyle w:val="Table Contents"/>
            </w:pPr>
            <w:r>
              <w:rPr>
                <w:b w:val="1"/>
                <w:bCs w:val="1"/>
                <w:sz w:val="20"/>
                <w:szCs w:val="20"/>
                <w:rtl w:val="0"/>
                <w:lang w:val="en-US"/>
              </w:rPr>
              <w:t>Document file</w:t>
            </w:r>
          </w:p>
        </w:tc>
        <w:tc>
          <w:tcPr>
            <w:tcW w:type="dxa" w:w="5071"/>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Contents"/>
            </w:pPr>
            <w:r>
              <w:rPr>
                <w:rtl w:val="0"/>
                <w:lang w:val="en-US"/>
              </w:rPr>
              <w:t>Notes.docx</w:t>
            </w:r>
          </w:p>
        </w:tc>
      </w:tr>
      <w:tr>
        <w:tblPrEx>
          <w:shd w:val="clear" w:color="auto" w:fill="d0ddef"/>
        </w:tblPrEx>
        <w:trPr>
          <w:trHeight w:val="216" w:hRule="atLeast"/>
        </w:trPr>
        <w:tc>
          <w:tcPr>
            <w:tcW w:type="dxa" w:w="2314"/>
            <w:tcBorders>
              <w:top w:val="single" w:color="000000" w:sz="2" w:space="0" w:shadow="0" w:frame="0"/>
              <w:left w:val="single" w:color="000000" w:sz="2" w:space="0" w:shadow="0" w:frame="0"/>
              <w:bottom w:val="nil"/>
              <w:right w:val="single" w:color="000000" w:sz="2" w:space="0" w:shadow="0" w:frame="0"/>
            </w:tcBorders>
            <w:shd w:val="clear" w:color="auto" w:fill="cccccc"/>
            <w:tcMar>
              <w:top w:type="dxa" w:w="80"/>
              <w:left w:type="dxa" w:w="80"/>
              <w:bottom w:type="dxa" w:w="80"/>
              <w:right w:type="dxa" w:w="80"/>
            </w:tcMar>
            <w:vAlign w:val="top"/>
          </w:tcPr>
          <w:p>
            <w:pPr>
              <w:pStyle w:val="Table Contents"/>
            </w:pPr>
            <w:r>
              <w:rPr>
                <w:b w:val="1"/>
                <w:bCs w:val="1"/>
                <w:sz w:val="20"/>
                <w:szCs w:val="20"/>
                <w:rtl w:val="0"/>
                <w:lang w:val="en-US"/>
              </w:rPr>
              <w:t>Game Version</w:t>
            </w:r>
          </w:p>
        </w:tc>
        <w:tc>
          <w:tcPr>
            <w:tcW w:type="dxa" w:w="5071"/>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top"/>
          </w:tcPr>
          <w:p>
            <w:pPr>
              <w:pStyle w:val="Table Contents"/>
            </w:pPr>
            <w:r>
              <w:rPr>
                <w:sz w:val="20"/>
                <w:szCs w:val="20"/>
                <w:rtl w:val="0"/>
                <w:lang w:val="en-US"/>
              </w:rPr>
              <w:t>0.0.1</w:t>
            </w:r>
          </w:p>
        </w:tc>
      </w:tr>
      <w:tr>
        <w:tblPrEx>
          <w:shd w:val="clear" w:color="auto" w:fill="d0ddef"/>
        </w:tblPrEx>
        <w:trPr>
          <w:trHeight w:val="216" w:hRule="atLeast"/>
        </w:trPr>
        <w:tc>
          <w:tcPr>
            <w:tcW w:type="dxa" w:w="2314"/>
            <w:tcBorders>
              <w:top w:val="nil"/>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top"/>
          </w:tcPr>
          <w:p/>
        </w:tc>
        <w:tc>
          <w:tcPr>
            <w:tcW w:type="dxa" w:w="5071"/>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Normal.0"/>
      </w:pPr>
      <w:r>
        <w:rPr>
          <w:rFonts w:ascii="Arial Unicode MS" w:cs="Arial Unicode MS" w:hAnsi="Arial Unicode MS" w:eastAsia="Arial Unicode MS"/>
          <w:b w:val="0"/>
          <w:bCs w:val="0"/>
          <w:i w:val="0"/>
          <w:iCs w:val="0"/>
          <w:kern w:val="3"/>
          <w:sz w:val="20"/>
          <w:szCs w:val="20"/>
          <w:lang w:val="en-US"/>
        </w:rPr>
        <w:br w:type="page"/>
      </w:r>
    </w:p>
    <w:p>
      <w:pPr>
        <w:pStyle w:val="TOC Heading"/>
      </w:pPr>
      <w:r>
        <w:rPr>
          <w:rtl w:val="0"/>
        </w:rPr>
        <w:t>Inhalt</w:t>
      </w:r>
    </w:p>
    <w:p>
      <w:pPr>
        <w:pStyle w:val="Normal.0"/>
      </w:pPr>
      <w:r>
        <w:rPr/>
        <w:fldChar w:fldCharType="begin" w:fldLock="0"/>
      </w:r>
      <w:r>
        <w:instrText xml:space="preserve"> TOC \t "heading 1, 1,heading 2, 2,heading 3, 3"</w:instrText>
      </w:r>
      <w:r>
        <w:rPr/>
        <w:fldChar w:fldCharType="separate" w:fldLock="0"/>
      </w:r>
    </w:p>
    <w:p>
      <w:pPr>
        <w:pStyle w:val="TOC 1"/>
      </w:pPr>
      <w:r>
        <w:rPr>
          <w:rtl w:val="0"/>
        </w:rPr>
        <w:t>1. Introduction</w:t>
        <w:tab/>
      </w:r>
      <w:r>
        <w:rPr/>
        <w:fldChar w:fldCharType="begin" w:fldLock="0"/>
      </w:r>
      <w:r>
        <w:instrText xml:space="preserve"> PAGEREF _Toc \h </w:instrText>
      </w:r>
      <w:r>
        <w:rPr/>
        <w:fldChar w:fldCharType="separate" w:fldLock="0"/>
      </w:r>
      <w:r>
        <w:rPr>
          <w:rtl w:val="0"/>
        </w:rPr>
        <w:t>2</w:t>
      </w:r>
      <w:r>
        <w:rPr/>
        <w:fldChar w:fldCharType="end" w:fldLock="0"/>
      </w:r>
    </w:p>
    <w:p>
      <w:pPr>
        <w:pStyle w:val="TOC 1"/>
      </w:pPr>
      <w:r>
        <w:rPr>
          <w:rtl w:val="0"/>
        </w:rPr>
        <w:t>2. Purpose</w:t>
        <w:tab/>
      </w:r>
      <w:r>
        <w:rPr/>
        <w:fldChar w:fldCharType="begin" w:fldLock="0"/>
      </w:r>
      <w:r>
        <w:instrText xml:space="preserve"> PAGEREF _Toc1 \h </w:instrText>
      </w:r>
      <w:r>
        <w:rPr/>
        <w:fldChar w:fldCharType="separate" w:fldLock="0"/>
      </w:r>
      <w:r>
        <w:rPr>
          <w:rtl w:val="0"/>
        </w:rPr>
        <w:t>2</w:t>
      </w:r>
      <w:r>
        <w:rPr/>
        <w:fldChar w:fldCharType="end" w:fldLock="0"/>
      </w:r>
    </w:p>
    <w:p>
      <w:pPr>
        <w:pStyle w:val="TOC 1"/>
      </w:pPr>
      <w:r>
        <w:rPr>
          <w:rtl w:val="0"/>
        </w:rPr>
        <w:t>3. Initial Situation</w:t>
        <w:tab/>
      </w:r>
      <w:r>
        <w:rPr/>
        <w:fldChar w:fldCharType="begin" w:fldLock="0"/>
      </w:r>
      <w:r>
        <w:instrText xml:space="preserve"> PAGEREF _Toc2 \h </w:instrText>
      </w:r>
      <w:r>
        <w:rPr/>
        <w:fldChar w:fldCharType="separate" w:fldLock="0"/>
      </w:r>
      <w:r>
        <w:rPr>
          <w:rtl w:val="0"/>
        </w:rPr>
        <w:t>2</w:t>
      </w:r>
      <w:r>
        <w:rPr/>
        <w:fldChar w:fldCharType="end" w:fldLock="0"/>
      </w:r>
    </w:p>
    <w:p>
      <w:pPr>
        <w:pStyle w:val="TOC 1"/>
      </w:pPr>
      <w:r>
        <w:rPr>
          <w:rtl w:val="0"/>
        </w:rPr>
        <w:t>4. General Conditions and Constraints</w:t>
        <w:tab/>
      </w:r>
      <w:r>
        <w:rPr/>
        <w:fldChar w:fldCharType="begin" w:fldLock="0"/>
      </w:r>
      <w:r>
        <w:instrText xml:space="preserve"> PAGEREF _Toc3 \h </w:instrText>
      </w:r>
      <w:r>
        <w:rPr/>
        <w:fldChar w:fldCharType="separate" w:fldLock="0"/>
      </w:r>
      <w:r>
        <w:rPr>
          <w:rtl w:val="0"/>
        </w:rPr>
        <w:t>3</w:t>
      </w:r>
      <w:r>
        <w:rPr/>
        <w:fldChar w:fldCharType="end" w:fldLock="0"/>
      </w:r>
    </w:p>
    <w:p>
      <w:pPr>
        <w:pStyle w:val="TOC 1"/>
      </w:pPr>
      <w:r>
        <w:rPr>
          <w:rtl w:val="0"/>
        </w:rPr>
        <w:t>5. Project Objectives and System Concepts</w:t>
        <w:tab/>
      </w:r>
      <w:r>
        <w:rPr/>
        <w:fldChar w:fldCharType="begin" w:fldLock="0"/>
      </w:r>
      <w:r>
        <w:instrText xml:space="preserve"> PAGEREF _Toc4 \h </w:instrText>
      </w:r>
      <w:r>
        <w:rPr/>
        <w:fldChar w:fldCharType="separate" w:fldLock="0"/>
      </w:r>
      <w:r>
        <w:rPr>
          <w:rtl w:val="0"/>
        </w:rPr>
        <w:t>4</w:t>
      </w:r>
      <w:r>
        <w:rPr/>
        <w:fldChar w:fldCharType="end" w:fldLock="0"/>
      </w:r>
    </w:p>
    <w:p>
      <w:pPr>
        <w:pStyle w:val="TOC 2"/>
      </w:pPr>
      <w:r>
        <w:rPr>
          <w:rtl w:val="0"/>
        </w:rPr>
        <w:t>5.1 Introduction to our Game</w:t>
        <w:tab/>
      </w:r>
      <w:r>
        <w:rPr/>
        <w:fldChar w:fldCharType="begin" w:fldLock="0"/>
      </w:r>
      <w:r>
        <w:instrText xml:space="preserve"> PAGEREF _Toc5 \h </w:instrText>
      </w:r>
      <w:r>
        <w:rPr/>
        <w:fldChar w:fldCharType="separate" w:fldLock="0"/>
      </w:r>
      <w:r>
        <w:rPr>
          <w:rtl w:val="0"/>
        </w:rPr>
        <w:t>4</w:t>
      </w:r>
      <w:r>
        <w:rPr/>
        <w:fldChar w:fldCharType="end" w:fldLock="0"/>
      </w:r>
    </w:p>
    <w:p>
      <w:pPr>
        <w:pStyle w:val="TOC 2"/>
      </w:pPr>
      <w:r>
        <w:rPr>
          <w:rtl w:val="0"/>
        </w:rPr>
        <w:t>5.2 Story</w:t>
        <w:tab/>
      </w:r>
      <w:r>
        <w:rPr/>
        <w:fldChar w:fldCharType="begin" w:fldLock="0"/>
      </w:r>
      <w:r>
        <w:instrText xml:space="preserve"> PAGEREF _Toc6 \h </w:instrText>
      </w:r>
      <w:r>
        <w:rPr/>
        <w:fldChar w:fldCharType="separate" w:fldLock="0"/>
      </w:r>
      <w:r>
        <w:rPr>
          <w:rtl w:val="0"/>
        </w:rPr>
        <w:t>4</w:t>
      </w:r>
      <w:r>
        <w:rPr/>
        <w:fldChar w:fldCharType="end" w:fldLock="0"/>
      </w:r>
    </w:p>
    <w:p>
      <w:pPr>
        <w:pStyle w:val="TOC 3"/>
      </w:pPr>
      <w:r>
        <w:rPr>
          <w:rtl w:val="0"/>
        </w:rPr>
        <w:t>5.2.1 Level 0: Tutorial</w:t>
        <w:tab/>
      </w:r>
      <w:r>
        <w:rPr/>
        <w:fldChar w:fldCharType="begin" w:fldLock="0"/>
      </w:r>
      <w:r>
        <w:instrText xml:space="preserve"> PAGEREF _Toc7 \h </w:instrText>
      </w:r>
      <w:r>
        <w:rPr/>
        <w:fldChar w:fldCharType="separate" w:fldLock="0"/>
      </w:r>
      <w:r>
        <w:rPr>
          <w:rtl w:val="0"/>
        </w:rPr>
        <w:t>4</w:t>
      </w:r>
      <w:r>
        <w:rPr/>
        <w:fldChar w:fldCharType="end" w:fldLock="0"/>
      </w:r>
    </w:p>
    <w:p>
      <w:pPr>
        <w:pStyle w:val="TOC 3"/>
      </w:pPr>
      <w:r>
        <w:rPr>
          <w:rtl w:val="0"/>
        </w:rPr>
        <w:t>5.2.2 Level 1: The Beginning</w:t>
        <w:tab/>
      </w:r>
      <w:r>
        <w:rPr/>
        <w:fldChar w:fldCharType="begin" w:fldLock="0"/>
      </w:r>
      <w:r>
        <w:instrText xml:space="preserve"> PAGEREF _Toc8 \h </w:instrText>
      </w:r>
      <w:r>
        <w:rPr/>
        <w:fldChar w:fldCharType="separate" w:fldLock="0"/>
      </w:r>
      <w:r>
        <w:rPr>
          <w:rtl w:val="0"/>
        </w:rPr>
        <w:t>5</w:t>
      </w:r>
      <w:r>
        <w:rPr/>
        <w:fldChar w:fldCharType="end" w:fldLock="0"/>
      </w:r>
    </w:p>
    <w:p>
      <w:pPr>
        <w:pStyle w:val="TOC 3"/>
      </w:pPr>
      <w:r>
        <w:rPr>
          <w:rtl w:val="0"/>
        </w:rPr>
        <w:t>5.2.3 Level 2: The adventurer arrives at the town</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pPr>
      <w:r>
        <w:rPr>
          <w:rtl w:val="0"/>
        </w:rPr>
        <w:t>Level 3</w:t>
        <w:tab/>
      </w:r>
      <w:r>
        <w:rPr/>
        <w:fldChar w:fldCharType="begin" w:fldLock="0"/>
      </w:r>
      <w:r>
        <w:instrText xml:space="preserve"> PAGEREF _Toc10 \h </w:instrText>
      </w:r>
      <w:r>
        <w:rPr/>
        <w:fldChar w:fldCharType="separate" w:fldLock="0"/>
      </w:r>
      <w:r>
        <w:rPr>
          <w:rtl w:val="0"/>
        </w:rPr>
        <w:t>6</w:t>
      </w:r>
      <w:r>
        <w:rPr/>
        <w:fldChar w:fldCharType="end" w:fldLock="0"/>
      </w:r>
    </w:p>
    <w:p>
      <w:pPr>
        <w:pStyle w:val="TOC 3"/>
      </w:pPr>
      <w:r>
        <w:rPr>
          <w:rtl w:val="0"/>
        </w:rPr>
        <w:t>Level 4</w:t>
        <w:tab/>
      </w:r>
      <w:r>
        <w:rPr/>
        <w:fldChar w:fldCharType="begin" w:fldLock="0"/>
      </w:r>
      <w:r>
        <w:instrText xml:space="preserve"> PAGEREF _Toc11 \h </w:instrText>
      </w:r>
      <w:r>
        <w:rPr/>
        <w:fldChar w:fldCharType="separate" w:fldLock="0"/>
      </w:r>
      <w:r>
        <w:rPr>
          <w:rtl w:val="0"/>
        </w:rPr>
        <w:t>6</w:t>
      </w:r>
      <w:r>
        <w:rPr/>
        <w:fldChar w:fldCharType="end" w:fldLock="0"/>
      </w:r>
    </w:p>
    <w:p>
      <w:pPr>
        <w:pStyle w:val="TOC 2"/>
      </w:pPr>
      <w:r>
        <w:rPr>
          <w:rtl w:val="0"/>
        </w:rPr>
        <w:t>5.3 Bosses</w:t>
        <w:tab/>
      </w:r>
      <w:r>
        <w:rPr/>
        <w:fldChar w:fldCharType="begin" w:fldLock="0"/>
      </w:r>
      <w:r>
        <w:instrText xml:space="preserve"> PAGEREF _Toc12 \h </w:instrText>
      </w:r>
      <w:r>
        <w:rPr/>
        <w:fldChar w:fldCharType="separate" w:fldLock="0"/>
      </w:r>
      <w:r>
        <w:rPr>
          <w:rtl w:val="0"/>
        </w:rPr>
        <w:t>6</w:t>
      </w:r>
      <w:r>
        <w:rPr/>
        <w:fldChar w:fldCharType="end" w:fldLock="0"/>
      </w:r>
    </w:p>
    <w:p>
      <w:pPr>
        <w:pStyle w:val="TOC 3"/>
      </w:pPr>
      <w:r>
        <w:rPr>
          <w:rtl w:val="0"/>
        </w:rPr>
        <w:t>Bavarian Boss:</w:t>
        <w:tab/>
      </w:r>
      <w:r>
        <w:rPr/>
        <w:fldChar w:fldCharType="begin" w:fldLock="0"/>
      </w:r>
      <w:r>
        <w:instrText xml:space="preserve"> PAGEREF _Toc13 \h </w:instrText>
      </w:r>
      <w:r>
        <w:rPr/>
        <w:fldChar w:fldCharType="separate" w:fldLock="0"/>
      </w:r>
      <w:r>
        <w:rPr>
          <w:rtl w:val="0"/>
        </w:rPr>
        <w:t>6</w:t>
      </w:r>
      <w:r>
        <w:rPr/>
        <w:fldChar w:fldCharType="end" w:fldLock="0"/>
      </w:r>
    </w:p>
    <w:p>
      <w:pPr>
        <w:pStyle w:val="TOC 3"/>
      </w:pPr>
      <w:r>
        <w:rPr>
          <w:rtl w:val="0"/>
        </w:rPr>
        <w:t>Mike Maxon</w:t>
        <w:tab/>
      </w:r>
      <w:r>
        <w:rPr/>
        <w:fldChar w:fldCharType="begin" w:fldLock="0"/>
      </w:r>
      <w:r>
        <w:instrText xml:space="preserve"> PAGEREF _Toc14 \h </w:instrText>
      </w:r>
      <w:r>
        <w:rPr/>
        <w:fldChar w:fldCharType="separate" w:fldLock="0"/>
      </w:r>
      <w:r>
        <w:rPr>
          <w:rtl w:val="0"/>
        </w:rPr>
        <w:t>6</w:t>
      </w:r>
      <w:r>
        <w:rPr/>
        <w:fldChar w:fldCharType="end" w:fldLock="0"/>
      </w:r>
    </w:p>
    <w:p>
      <w:pPr>
        <w:pStyle w:val="TOC 3"/>
      </w:pPr>
      <w:r>
        <w:rPr>
          <w:rtl w:val="0"/>
        </w:rPr>
        <w:t>Golly the planet boxer (Golly the man who is able to punch worlds)</w:t>
        <w:tab/>
      </w:r>
      <w:r>
        <w:rPr/>
        <w:fldChar w:fldCharType="begin" w:fldLock="0"/>
      </w:r>
      <w:r>
        <w:instrText xml:space="preserve"> PAGEREF _Toc15 \h </w:instrText>
      </w:r>
      <w:r>
        <w:rPr/>
        <w:fldChar w:fldCharType="separate" w:fldLock="0"/>
      </w:r>
      <w:r>
        <w:rPr>
          <w:rtl w:val="0"/>
        </w:rPr>
        <w:t>7</w:t>
      </w:r>
      <w:r>
        <w:rPr/>
        <w:fldChar w:fldCharType="end" w:fldLock="0"/>
      </w:r>
    </w:p>
    <w:p>
      <w:pPr>
        <w:pStyle w:val="TOC 3"/>
      </w:pPr>
      <w:r>
        <w:rPr>
          <w:rtl w:val="0"/>
        </w:rPr>
        <w:t>Frestellini-Jinni</w:t>
        <w:tab/>
      </w:r>
      <w:r>
        <w:rPr/>
        <w:fldChar w:fldCharType="begin" w:fldLock="0"/>
      </w:r>
      <w:r>
        <w:instrText xml:space="preserve"> PAGEREF _Toc16 \h </w:instrText>
      </w:r>
      <w:r>
        <w:rPr/>
        <w:fldChar w:fldCharType="separate" w:fldLock="0"/>
      </w:r>
      <w:r>
        <w:rPr>
          <w:rtl w:val="0"/>
        </w:rPr>
        <w:t>8</w:t>
      </w:r>
      <w:r>
        <w:rPr/>
        <w:fldChar w:fldCharType="end" w:fldLock="0"/>
      </w:r>
    </w:p>
    <w:p>
      <w:pPr>
        <w:pStyle w:val="TOC 3"/>
      </w:pPr>
      <w:r>
        <w:rPr>
          <w:rtl w:val="0"/>
        </w:rPr>
        <w:t xml:space="preserve">Some Random Ideas: </w:t>
        <w:tab/>
      </w:r>
      <w:r>
        <w:rPr/>
        <w:fldChar w:fldCharType="begin" w:fldLock="0"/>
      </w:r>
      <w:r>
        <w:instrText xml:space="preserve"> PAGEREF _Toc17 \h </w:instrText>
      </w:r>
      <w:r>
        <w:rPr/>
        <w:fldChar w:fldCharType="separate" w:fldLock="0"/>
      </w:r>
      <w:r>
        <w:rPr>
          <w:rtl w:val="0"/>
        </w:rPr>
        <w:t>9</w:t>
      </w:r>
      <w:r>
        <w:rPr/>
        <w:fldChar w:fldCharType="end" w:fldLock="0"/>
      </w:r>
    </w:p>
    <w:p>
      <w:pPr>
        <w:pStyle w:val="TOC 1"/>
      </w:pPr>
      <w:r>
        <w:rPr>
          <w:rtl w:val="0"/>
        </w:rPr>
        <w:t>6. Opportunities and Risks</w:t>
        <w:tab/>
      </w:r>
      <w:r>
        <w:rPr/>
        <w:fldChar w:fldCharType="begin" w:fldLock="0"/>
      </w:r>
      <w:r>
        <w:instrText xml:space="preserve"> PAGEREF _Toc18 \h </w:instrText>
      </w:r>
      <w:r>
        <w:rPr/>
        <w:fldChar w:fldCharType="separate" w:fldLock="0"/>
      </w:r>
      <w:r>
        <w:rPr>
          <w:rtl w:val="0"/>
        </w:rPr>
        <w:t>9</w:t>
      </w:r>
      <w:r>
        <w:rPr/>
        <w:fldChar w:fldCharType="end" w:fldLock="0"/>
      </w:r>
    </w:p>
    <w:p>
      <w:pPr>
        <w:pStyle w:val="TOC 1"/>
      </w:pPr>
      <w:r>
        <w:rPr>
          <w:rtl w:val="0"/>
        </w:rPr>
        <w:t>7. Planning</w:t>
        <w:tab/>
      </w:r>
      <w:r>
        <w:rPr/>
        <w:fldChar w:fldCharType="begin" w:fldLock="0"/>
      </w:r>
      <w:r>
        <w:instrText xml:space="preserve"> PAGEREF _Toc19 \h </w:instrText>
      </w:r>
      <w:r>
        <w:rPr/>
        <w:fldChar w:fldCharType="separate" w:fldLock="0"/>
      </w:r>
      <w:r>
        <w:rPr>
          <w:rtl w:val="0"/>
        </w:rPr>
        <w:t>10</w:t>
      </w:r>
      <w:r>
        <w:rPr/>
        <w:fldChar w:fldCharType="end" w:fldLock="0"/>
      </w:r>
    </w:p>
    <w:p>
      <w:pPr>
        <w:pStyle w:val="TOC 2"/>
      </w:pPr>
      <w:r>
        <w:rPr>
          <w:rtl w:val="0"/>
        </w:rPr>
        <w:t>Milestones:</w:t>
        <w:tab/>
      </w:r>
      <w:r>
        <w:rPr/>
        <w:fldChar w:fldCharType="begin" w:fldLock="0"/>
      </w:r>
      <w:r>
        <w:instrText xml:space="preserve"> PAGEREF _Toc20 \h </w:instrText>
      </w:r>
      <w:r>
        <w:rPr/>
        <w:fldChar w:fldCharType="separate" w:fldLock="0"/>
      </w:r>
      <w:r>
        <w:rPr>
          <w:rtl w:val="0"/>
        </w:rPr>
        <w:t>10</w:t>
      </w:r>
      <w:r>
        <w:rPr/>
        <w:fldChar w:fldCharType="end" w:fldLock="0"/>
      </w:r>
    </w:p>
    <w:p>
      <w:pPr>
        <w:pStyle w:val="TOC 2"/>
      </w:pPr>
      <w:r>
        <w:rPr>
          <w:rtl w:val="0"/>
        </w:rPr>
        <w:t>Role Assingment:</w:t>
        <w:tab/>
      </w:r>
      <w:r>
        <w:rPr/>
        <w:fldChar w:fldCharType="begin" w:fldLock="0"/>
      </w:r>
      <w:r>
        <w:instrText xml:space="preserve"> PAGEREF _Toc21 \h </w:instrText>
      </w:r>
      <w:r>
        <w:rPr/>
        <w:fldChar w:fldCharType="separate" w:fldLock="0"/>
      </w:r>
      <w:r>
        <w:rPr>
          <w:rtl w:val="0"/>
        </w:rPr>
        <w:t>10</w:t>
      </w:r>
      <w:r>
        <w:rPr/>
        <w:fldChar w:fldCharType="end" w:fldLock="0"/>
      </w:r>
    </w:p>
    <w:p>
      <w:pPr>
        <w:pStyle w:val="TOC 1"/>
      </w:pPr>
      <w:r>
        <w:rPr>
          <w:rtl w:val="0"/>
        </w:rPr>
        <w:t>Appendix A Sprites</w:t>
        <w:tab/>
      </w:r>
      <w:r>
        <w:rPr/>
        <w:fldChar w:fldCharType="begin" w:fldLock="0"/>
      </w:r>
      <w:r>
        <w:instrText xml:space="preserve"> PAGEREF _Toc22 \h </w:instrText>
      </w:r>
      <w:r>
        <w:rPr/>
        <w:fldChar w:fldCharType="separate" w:fldLock="0"/>
      </w:r>
      <w:r>
        <w:rPr>
          <w:rtl w:val="0"/>
        </w:rPr>
        <w:t>10</w:t>
      </w:r>
      <w:r>
        <w:rPr/>
        <w:fldChar w:fldCharType="end" w:fldLock="0"/>
      </w:r>
    </w:p>
    <w:p>
      <w:pPr>
        <w:pStyle w:val="Normal.0"/>
      </w:pPr>
      <w:r>
        <w:rPr/>
        <w:fldChar w:fldCharType="end" w:fldLock="0"/>
      </w:r>
    </w:p>
    <w:p>
      <w:pPr>
        <w:pStyle w:val="Normal.0"/>
      </w:pPr>
    </w:p>
    <w:p>
      <w:pPr>
        <w:pStyle w:val="Normal.0"/>
      </w:pPr>
      <w:r>
        <w:br w:type="page"/>
      </w:r>
    </w:p>
    <w:p>
      <w:pPr>
        <w:pStyle w:val="heading 1"/>
        <w:rPr>
          <w:lang w:val="en-US"/>
        </w:rPr>
      </w:pPr>
      <w:bookmarkStart w:name="_Toc" w:id="1"/>
      <w:r>
        <w:rPr>
          <w:rtl w:val="0"/>
          <w:lang w:val="en-US"/>
        </w:rPr>
        <w:t>1. Introduction</w:t>
      </w:r>
      <w:bookmarkEnd w:id="1"/>
    </w:p>
    <w:p>
      <w:pPr>
        <w:pStyle w:val="Normal.0"/>
        <w:rPr>
          <w:lang w:val="en-US"/>
        </w:rPr>
      </w:pPr>
      <w:r>
        <w:rPr>
          <w:rtl w:val="0"/>
          <w:lang w:val="en-US"/>
        </w:rPr>
        <w:t xml:space="preserve">In Adventures of an Adventurer one experiences the story of a guy who undergoes adventures which he tells his children. The player will play some sequences of the life of the Adventurer. One of the key elements of the game is the funny story and unique way in which it is told. The game is built in a 2D-sidescrolling environment. However there is not one fixed way </w:t>
      </w:r>
      <w:commentRangeStart w:id="2"/>
      <w:r>
        <w:rPr>
          <w:rtl w:val="0"/>
          <w:lang w:val="en-US"/>
        </w:rPr>
        <w:t>you</w:t>
      </w:r>
      <w:commentRangeEnd w:id="2"/>
      <w:r>
        <w:commentReference w:id="2"/>
      </w:r>
      <w:r>
        <w:rPr>
          <w:rtl w:val="0"/>
          <w:lang w:val="en-US"/>
        </w:rPr>
        <w:t xml:space="preserve"> have to go you can move around freely in the environment.  If one does not want to follow the main quest there are also side quests one can make to get experience points, gold, awesome weapons or improvements for his current weapon.</w:t>
      </w:r>
      <w:ins w:id="3" w:date="2016-10-21T8:22:17 AMZ" w:author="P. Bauer">
        <w:r>
          <w:rPr>
            <w:rtl w:val="0"/>
            <w:lang w:val="en-US"/>
          </w:rPr>
          <w:t xml:space="preserve"> I would expect kind of a central goal for the player. What is (s)he expected to achieve?</w:t>
        </w:r>
      </w:ins>
    </w:p>
    <w:p>
      <w:pPr>
        <w:pStyle w:val="heading 1"/>
        <w:rPr>
          <w:lang w:val="en-US"/>
        </w:rPr>
      </w:pPr>
      <w:bookmarkStart w:name="_Toc1" w:id="4"/>
      <w:r>
        <w:rPr>
          <w:rtl w:val="0"/>
          <w:lang w:val="en-US"/>
        </w:rPr>
        <w:t>2. Purpose</w:t>
      </w:r>
      <w:bookmarkEnd w:id="4"/>
    </w:p>
    <w:p>
      <w:pPr>
        <w:pStyle w:val="Normal.0"/>
        <w:rPr>
          <w:lang w:val="en-US"/>
        </w:rPr>
      </w:pPr>
      <w:r>
        <w:rPr>
          <w:rtl w:val="0"/>
          <w:lang w:val="en-US"/>
        </w:rPr>
        <w:t xml:space="preserve">This project is intended to entertain the customer. This happens not only with gameplay elements, but also with the story and </w:t>
      </w:r>
      <w:commentRangeStart w:id="5"/>
      <w:r>
        <w:rPr>
          <w:rtl w:val="0"/>
          <w:lang w:val="en-US"/>
        </w:rPr>
        <w:t>other mechanics</w:t>
      </w:r>
      <w:commentRangeEnd w:id="5"/>
      <w:r>
        <w:commentReference w:id="5"/>
      </w:r>
      <w:r>
        <w:rPr>
          <w:rtl w:val="0"/>
          <w:lang w:val="en-US"/>
        </w:rPr>
        <w:t xml:space="preserve"> of the game. </w:t>
      </w:r>
    </w:p>
    <w:p>
      <w:pPr>
        <w:pStyle w:val="Normal.0"/>
        <w:rPr>
          <w:lang w:val="en-US"/>
        </w:rPr>
      </w:pPr>
      <w:r>
        <w:rPr>
          <w:rtl w:val="0"/>
          <w:lang w:val="en-US"/>
        </w:rPr>
        <w:t xml:space="preserve">The game will be realised in a 2D-sidescrolling environment where the player has to fight against enemies. There is also a levelling system in which the player gains </w:t>
      </w:r>
      <w:del w:id="6" w:date="2016-10-21T8:22:55 AMZ" w:author="P. Bauer">
        <w:r>
          <w:rPr>
            <w:rtl w:val="0"/>
            <w:lang w:val="en-US"/>
          </w:rPr>
          <w:delText>E</w:delText>
        </w:r>
      </w:del>
      <w:ins w:id="7" w:date="2016-10-21T8:22:55 AMZ" w:author="P. Bauer">
        <w:r>
          <w:rPr>
            <w:rtl w:val="0"/>
            <w:lang w:val="en-US"/>
          </w:rPr>
          <w:t>e</w:t>
        </w:r>
      </w:ins>
      <w:r>
        <w:rPr>
          <w:rtl w:val="0"/>
          <w:lang w:val="en-US"/>
        </w:rPr>
        <w:t xml:space="preserve">xperience by defeating enemies, bosses, completing quests, finding Easter Eggs, etc... We will also add </w:t>
      </w:r>
      <w:commentRangeStart w:id="8"/>
      <w:r>
        <w:rPr>
          <w:rtl w:val="0"/>
          <w:lang w:val="en-US"/>
        </w:rPr>
        <w:t>some achievements</w:t>
      </w:r>
      <w:commentRangeEnd w:id="8"/>
      <w:r>
        <w:commentReference w:id="8"/>
      </w:r>
      <w:r>
        <w:rPr>
          <w:rtl w:val="0"/>
          <w:lang w:val="en-US"/>
        </w:rPr>
        <w:t xml:space="preserve">. </w:t>
      </w:r>
    </w:p>
    <w:p>
      <w:pPr>
        <w:pStyle w:val="heading 1"/>
        <w:rPr>
          <w:lang w:val="en-US"/>
        </w:rPr>
      </w:pPr>
      <w:bookmarkStart w:name="_Toc2" w:id="9"/>
      <w:r>
        <w:rPr>
          <w:rtl w:val="0"/>
          <w:lang w:val="en-US"/>
        </w:rPr>
        <w:t>3. Initial Situation</w:t>
      </w:r>
      <w:bookmarkEnd w:id="9"/>
    </w:p>
    <w:p>
      <w:pPr>
        <w:pStyle w:val="Normal.0"/>
        <w:rPr>
          <w:ins w:id="10" w:date="2016-10-21T8:24:48 AMZ" w:author="P. Bauer"/>
          <w:lang w:val="en-US"/>
        </w:rPr>
      </w:pPr>
      <w:r>
        <w:rPr>
          <w:rtl w:val="0"/>
          <w:lang w:val="en-US"/>
        </w:rPr>
        <w:t xml:space="preserve">The </w:t>
      </w:r>
      <w:commentRangeStart w:id="11"/>
      <w:r>
        <w:rPr>
          <w:rtl w:val="0"/>
          <w:lang w:val="en-US"/>
        </w:rPr>
        <w:t>RPG</w:t>
      </w:r>
      <w:commentRangeEnd w:id="11"/>
      <w:r>
        <w:commentReference w:id="11"/>
      </w:r>
      <w:r>
        <w:rPr>
          <w:rtl w:val="0"/>
          <w:lang w:val="en-US"/>
        </w:rPr>
        <w:t>-2D-Sidescrolling-Genre isn</w:t>
      </w:r>
      <w:r>
        <w:rPr>
          <w:rtl w:val="0"/>
          <w:lang w:val="en-US"/>
        </w:rPr>
        <w:t>’</w:t>
      </w:r>
      <w:r>
        <w:rPr>
          <w:rtl w:val="0"/>
          <w:lang w:val="en-US"/>
        </w:rPr>
        <w:t xml:space="preserve">t used so often, however there are some Games which use the same Mechanics such as </w:t>
      </w:r>
      <w:r>
        <w:rPr>
          <w:rtl w:val="0"/>
          <w:lang w:val="en-US"/>
        </w:rPr>
        <w:t>“</w:t>
      </w:r>
      <w:r>
        <w:rPr>
          <w:rtl w:val="0"/>
          <w:lang w:val="en-US"/>
        </w:rPr>
        <w:t>Dust: An Elysian Tail</w:t>
      </w:r>
      <w:r>
        <w:rPr>
          <w:rtl w:val="0"/>
          <w:lang w:val="en-US"/>
        </w:rPr>
        <w:t xml:space="preserve">” </w:t>
      </w:r>
      <w:r>
        <w:rPr>
          <w:rtl w:val="0"/>
          <w:lang w:val="en-US"/>
        </w:rPr>
        <w:t xml:space="preserve">which is more in a comic style than a pixel style like </w:t>
      </w:r>
      <w:r>
        <w:rPr>
          <w:rtl w:val="0"/>
          <w:lang w:val="en-US"/>
        </w:rPr>
        <w:t>“</w:t>
      </w:r>
      <w:r>
        <w:rPr>
          <w:rtl w:val="0"/>
          <w:lang w:val="en-US"/>
        </w:rPr>
        <w:t>Adventures of an Adventurer</w:t>
      </w:r>
      <w:r>
        <w:rPr>
          <w:rtl w:val="0"/>
          <w:lang w:val="en-US"/>
        </w:rPr>
        <w:t>”</w:t>
      </w:r>
      <w:r>
        <w:rPr>
          <w:rtl w:val="0"/>
          <w:lang w:val="en-US"/>
        </w:rPr>
        <w:t xml:space="preserve">. It is also more </w:t>
      </w:r>
      <w:commentRangeStart w:id="12"/>
      <w:r>
        <w:rPr>
          <w:rtl w:val="0"/>
          <w:lang w:val="en-US"/>
        </w:rPr>
        <w:t>fast paste</w:t>
      </w:r>
      <w:commentRangeEnd w:id="12"/>
      <w:r>
        <w:commentReference w:id="12"/>
      </w:r>
      <w:r>
        <w:rPr>
          <w:rtl w:val="0"/>
          <w:lang w:val="en-US"/>
        </w:rPr>
        <w:t xml:space="preserve"> than our game. Dust also allows the player to make </w:t>
      </w:r>
      <w:r>
        <w:rPr>
          <w:rtl w:val="0"/>
          <w:lang w:val="en-US"/>
        </w:rPr>
        <w:t>“</w:t>
      </w:r>
      <w:r>
        <w:rPr>
          <w:rtl w:val="0"/>
          <w:lang w:val="en-US"/>
        </w:rPr>
        <w:t>hit-combos</w:t>
      </w:r>
      <w:r>
        <w:rPr>
          <w:rtl w:val="0"/>
          <w:lang w:val="en-US"/>
        </w:rPr>
        <w:t>”</w:t>
      </w:r>
      <w:r>
        <w:rPr>
          <w:rtl w:val="0"/>
          <w:lang w:val="en-US"/>
        </w:rPr>
        <w:t xml:space="preserve">. This means for example, while the enemy is in the air one can get more points or experience points. The Story of </w:t>
      </w:r>
      <w:r>
        <w:rPr>
          <w:rtl w:val="0"/>
          <w:lang w:val="en-US"/>
        </w:rPr>
        <w:t>“</w:t>
      </w:r>
      <w:r>
        <w:rPr>
          <w:rtl w:val="0"/>
          <w:lang w:val="en-US"/>
        </w:rPr>
        <w:t>Dust</w:t>
      </w:r>
      <w:r>
        <w:rPr>
          <w:rtl w:val="0"/>
          <w:lang w:val="en-US"/>
        </w:rPr>
        <w:t xml:space="preserve">” </w:t>
      </w:r>
      <w:r>
        <w:rPr>
          <w:rtl w:val="0"/>
          <w:lang w:val="en-US"/>
        </w:rPr>
        <w:t xml:space="preserve">is not intended to be humorous like ours. In </w:t>
      </w:r>
      <w:r>
        <w:rPr>
          <w:rtl w:val="0"/>
          <w:lang w:val="en-US"/>
        </w:rPr>
        <w:t>“</w:t>
      </w:r>
      <w:r>
        <w:rPr>
          <w:rtl w:val="0"/>
          <w:lang w:val="en-US"/>
        </w:rPr>
        <w:t>Dust</w:t>
      </w:r>
      <w:r>
        <w:rPr>
          <w:rtl w:val="0"/>
          <w:lang w:val="en-US"/>
        </w:rPr>
        <w:t xml:space="preserve">” </w:t>
      </w:r>
      <w:r>
        <w:rPr>
          <w:rtl w:val="0"/>
          <w:lang w:val="en-US"/>
        </w:rPr>
        <w:t xml:space="preserve">the player cannot change his weapon, which means only one sword can be used. </w:t>
      </w:r>
    </w:p>
    <w:p>
      <w:pPr>
        <w:pStyle w:val="Normal.0"/>
        <w:rPr>
          <w:ins w:id="13" w:date="2016-10-21T8:31:01 AMZ" w:author="P. Bauer"/>
          <w:lang w:val="en-US"/>
        </w:rPr>
      </w:pPr>
      <w:del w:id="14" w:date="2016-10-21T8:24:47 AMZ" w:author="P. Bauer">
        <w:r>
          <w:rPr>
            <w:rtl w:val="0"/>
            <w:lang w:val="en-US"/>
          </w:rPr>
          <w:delText xml:space="preserve"> </w:delText>
        </w:r>
      </w:del>
      <w:r>
        <w:rPr>
          <w:rtl w:val="0"/>
          <w:lang w:val="en-US"/>
        </w:rPr>
        <w:t xml:space="preserve">Another example of the 2D-Sidescrolling-Genre would be </w:t>
      </w:r>
      <w:r>
        <w:rPr>
          <w:rtl w:val="0"/>
          <w:lang w:val="en-US"/>
        </w:rPr>
        <w:t>“</w:t>
      </w:r>
      <w:r>
        <w:rPr>
          <w:rtl w:val="0"/>
          <w:lang w:val="en-US"/>
        </w:rPr>
        <w:t>MapleStory</w:t>
      </w:r>
      <w:r>
        <w:rPr>
          <w:rtl w:val="0"/>
          <w:lang w:val="en-US"/>
        </w:rPr>
        <w:t>”</w:t>
      </w:r>
      <w:r>
        <w:rPr>
          <w:rtl w:val="0"/>
          <w:lang w:val="en-US"/>
        </w:rPr>
        <w:t xml:space="preserve">. However this </w:t>
      </w:r>
      <w:ins w:id="15" w:date="2016-10-21T8:24:58 AMZ" w:author="P. Bauer">
        <w:r>
          <w:rPr>
            <w:rtl w:val="0"/>
            <w:lang w:val="en-US"/>
          </w:rPr>
          <w:t>g</w:t>
        </w:r>
      </w:ins>
      <w:del w:id="16" w:date="2016-10-21T8:24:58 AMZ" w:author="P. Bauer">
        <w:r>
          <w:rPr>
            <w:rtl w:val="0"/>
            <w:lang w:val="en-US"/>
          </w:rPr>
          <w:delText>G</w:delText>
        </w:r>
      </w:del>
      <w:r>
        <w:rPr>
          <w:rtl w:val="0"/>
          <w:lang w:val="en-US"/>
        </w:rPr>
        <w:t xml:space="preserve">ame is more designed to be a </w:t>
      </w:r>
      <w:commentRangeStart w:id="17"/>
      <w:r>
        <w:rPr>
          <w:rtl w:val="0"/>
          <w:lang w:val="en-US"/>
        </w:rPr>
        <w:t>MMORPG</w:t>
      </w:r>
      <w:commentRangeEnd w:id="17"/>
      <w:r>
        <w:commentReference w:id="17"/>
      </w:r>
      <w:r>
        <w:rPr>
          <w:rtl w:val="0"/>
          <w:lang w:val="en-US"/>
        </w:rPr>
        <w:t xml:space="preserve"> instead of a Singleplayer-Game like ours. Another thing in </w:t>
      </w:r>
      <w:r>
        <w:rPr>
          <w:rtl w:val="0"/>
          <w:lang w:val="en-US"/>
        </w:rPr>
        <w:t>“</w:t>
      </w:r>
      <w:r>
        <w:rPr>
          <w:rtl w:val="0"/>
          <w:lang w:val="en-US"/>
        </w:rPr>
        <w:t>MapleStory</w:t>
      </w:r>
      <w:r>
        <w:rPr>
          <w:rtl w:val="0"/>
          <w:lang w:val="en-US"/>
        </w:rPr>
        <w:t xml:space="preserve">” </w:t>
      </w:r>
      <w:r>
        <w:rPr>
          <w:rtl w:val="0"/>
          <w:lang w:val="en-US"/>
        </w:rPr>
        <w:t xml:space="preserve">that is different from our game is that there is no real goal to achieve. Which means that the game never ends. Because </w:t>
      </w:r>
      <w:del w:id="18" w:date="2016-10-21T8:28:02 AMZ" w:author="P. Bauer">
        <w:r>
          <w:rPr>
            <w:rtl w:val="0"/>
            <w:lang w:val="en-US"/>
          </w:rPr>
          <w:delText>the game never ends</w:delText>
        </w:r>
      </w:del>
      <w:ins w:id="19" w:date="2016-10-21T8:28:02 AMZ" w:author="P. Bauer">
        <w:r>
          <w:rPr>
            <w:rtl w:val="0"/>
            <w:lang w:val="en-US"/>
          </w:rPr>
          <w:t>of this</w:t>
        </w:r>
      </w:ins>
      <w:r>
        <w:rPr>
          <w:rtl w:val="0"/>
          <w:lang w:val="en-US"/>
        </w:rPr>
        <w:t xml:space="preserve"> many players set their goal </w:t>
      </w:r>
      <w:commentRangeStart w:id="20"/>
      <w:r>
        <w:rPr>
          <w:rtl w:val="0"/>
          <w:lang w:val="en-US"/>
        </w:rPr>
        <w:t>to level their player to the highest level, but this is connected to spend a lot of time in the game killing monsters and completing quests</w:t>
      </w:r>
      <w:commentRangeEnd w:id="20"/>
      <w:r>
        <w:commentReference w:id="20"/>
      </w:r>
      <w:r>
        <w:rPr>
          <w:rtl w:val="0"/>
          <w:lang w:val="en-US"/>
        </w:rPr>
        <w:t xml:space="preserve">. </w:t>
      </w:r>
      <w:r>
        <w:rPr>
          <w:rtl w:val="0"/>
          <w:lang w:val="en-US"/>
        </w:rPr>
        <w:t>“</w:t>
      </w:r>
      <w:r>
        <w:rPr>
          <w:rtl w:val="0"/>
          <w:lang w:val="en-US"/>
        </w:rPr>
        <w:t>MapleStory</w:t>
      </w:r>
      <w:r>
        <w:rPr>
          <w:rtl w:val="0"/>
          <w:lang w:val="en-US"/>
        </w:rPr>
        <w:t xml:space="preserve">” </w:t>
      </w:r>
      <w:r>
        <w:rPr>
          <w:rtl w:val="0"/>
          <w:lang w:val="en-US"/>
        </w:rPr>
        <w:t xml:space="preserve">is also designed in a </w:t>
      </w:r>
      <w:commentRangeStart w:id="21"/>
      <w:r>
        <w:rPr>
          <w:rtl w:val="0"/>
          <w:lang w:val="en-US"/>
        </w:rPr>
        <w:t>cute</w:t>
      </w:r>
      <w:commentRangeEnd w:id="21"/>
      <w:r>
        <w:commentReference w:id="21"/>
      </w:r>
      <w:r>
        <w:rPr>
          <w:rtl w:val="0"/>
          <w:lang w:val="en-US"/>
        </w:rPr>
        <w:t xml:space="preserve"> Anime style.</w:t>
      </w:r>
    </w:p>
    <w:p>
      <w:pPr>
        <w:pStyle w:val="Normal.0"/>
        <w:rPr>
          <w:lang w:val="en-US"/>
        </w:rPr>
      </w:pPr>
      <w:del w:id="22" w:date="2016-10-21T8:31:01 AMZ" w:author="P. Bauer">
        <w:r>
          <w:rPr>
            <w:rtl w:val="0"/>
            <w:lang w:val="en-US"/>
          </w:rPr>
          <w:delText xml:space="preserve"> </w:delText>
        </w:r>
      </w:del>
      <w:r>
        <w:rPr>
          <w:rtl w:val="0"/>
          <w:lang w:val="en-US"/>
        </w:rPr>
        <w:t xml:space="preserve">The last example we want to describe is </w:t>
      </w:r>
      <w:r>
        <w:rPr>
          <w:rtl w:val="0"/>
          <w:lang w:val="en-US"/>
        </w:rPr>
        <w:t>“</w:t>
      </w:r>
      <w:r>
        <w:rPr>
          <w:rtl w:val="0"/>
          <w:lang w:val="en-US"/>
        </w:rPr>
        <w:t>Rogue Legacy</w:t>
      </w:r>
      <w:r>
        <w:rPr>
          <w:rtl w:val="0"/>
          <w:lang w:val="en-US"/>
        </w:rPr>
        <w:t>”</w:t>
      </w:r>
      <w:r>
        <w:rPr>
          <w:rtl w:val="0"/>
          <w:lang w:val="en-US"/>
        </w:rPr>
        <w:t xml:space="preserve">. Out of the three games we wanted to refer to this one </w:t>
      </w:r>
      <w:del w:id="23" w:date="2016-10-21T8:33:15 AMZ" w:author="P. Bauer">
        <w:r>
          <w:rPr>
            <w:rtl w:val="0"/>
            <w:lang w:val="en-US"/>
          </w:rPr>
          <w:delText>is</w:delText>
        </w:r>
      </w:del>
      <w:ins w:id="24" w:date="2016-10-21T8:33:15 AMZ" w:author="P. Bauer">
        <w:r>
          <w:rPr>
            <w:rtl w:val="0"/>
            <w:lang w:val="en-US"/>
          </w:rPr>
          <w:t>as</w:t>
        </w:r>
      </w:ins>
      <w:r>
        <w:rPr>
          <w:rtl w:val="0"/>
          <w:lang w:val="en-US"/>
        </w:rPr>
        <w:t xml:space="preserve"> the closest to our game. </w:t>
      </w:r>
      <w:commentRangeStart w:id="25"/>
      <w:r>
        <w:rPr>
          <w:rtl w:val="0"/>
          <w:lang w:val="en-US"/>
        </w:rPr>
        <w:t>Rogue Legacy is built like a Rogue-Like,</w:t>
      </w:r>
      <w:commentRangeEnd w:id="25"/>
      <w:r>
        <w:commentReference w:id="25"/>
      </w:r>
      <w:r>
        <w:rPr>
          <w:rtl w:val="0"/>
          <w:lang w:val="en-US"/>
        </w:rPr>
        <w:t xml:space="preserve"> which means the player has only one life and if he dies it means he has to start a new game. </w:t>
      </w:r>
      <w:commentRangeStart w:id="26"/>
      <w:r>
        <w:rPr>
          <w:rtl w:val="0"/>
          <w:lang w:val="en-US"/>
        </w:rPr>
        <w:t xml:space="preserve">However </w:t>
      </w:r>
      <w:r>
        <w:rPr>
          <w:rtl w:val="0"/>
          <w:lang w:val="en-US"/>
        </w:rPr>
        <w:t>“</w:t>
      </w:r>
      <w:r>
        <w:rPr>
          <w:rtl w:val="0"/>
          <w:lang w:val="en-US"/>
        </w:rPr>
        <w:t>Rogue Legacy</w:t>
      </w:r>
      <w:r>
        <w:rPr>
          <w:rtl w:val="0"/>
          <w:lang w:val="en-US"/>
        </w:rPr>
        <w:t xml:space="preserve">” </w:t>
      </w:r>
      <w:r>
        <w:rPr>
          <w:rtl w:val="0"/>
          <w:lang w:val="en-US"/>
        </w:rPr>
        <w:t>is more like a Semi-Rogue-Like</w:t>
      </w:r>
      <w:commentRangeEnd w:id="26"/>
      <w:r>
        <w:commentReference w:id="26"/>
      </w:r>
      <w:r>
        <w:rPr>
          <w:rtl w:val="0"/>
          <w:lang w:val="en-US"/>
        </w:rPr>
        <w:t xml:space="preserve">. That means if the player dies </w:t>
      </w:r>
      <w:del w:id="27" w:date="2016-10-21T8:36:40 AMZ" w:author="P. Bauer">
        <w:r>
          <w:rPr>
            <w:rtl w:val="0"/>
            <w:lang w:val="en-US"/>
          </w:rPr>
          <w:delText>it</w:delText>
        </w:r>
      </w:del>
      <w:ins w:id="28" w:date="2016-10-21T8:36:42 AMZ" w:author="P. Bauer">
        <w:r>
          <w:rPr>
            <w:rtl w:val="0"/>
            <w:lang w:val="en-US"/>
          </w:rPr>
          <w:t>(s)he</w:t>
        </w:r>
      </w:ins>
      <w:r>
        <w:rPr>
          <w:rtl w:val="0"/>
          <w:lang w:val="en-US"/>
        </w:rPr>
        <w:t xml:space="preserve"> loses all of </w:t>
      </w:r>
      <w:del w:id="29" w:date="2016-10-21T8:36:48 AMZ" w:author="P. Bauer">
        <w:r>
          <w:rPr>
            <w:rtl w:val="0"/>
            <w:lang w:val="en-US"/>
          </w:rPr>
          <w:delText>its</w:delText>
        </w:r>
      </w:del>
      <w:ins w:id="30" w:date="2016-10-21T8:36:49 AMZ" w:author="P. Bauer">
        <w:r>
          <w:rPr>
            <w:rtl w:val="0"/>
            <w:lang w:val="en-US"/>
          </w:rPr>
          <w:t>his/her</w:t>
        </w:r>
      </w:ins>
      <w:r>
        <w:rPr>
          <w:rtl w:val="0"/>
          <w:lang w:val="en-US"/>
        </w:rPr>
        <w:t xml:space="preserve"> items and experience points from the current character, but does not lose its progress. After that </w:t>
      </w:r>
      <w:commentRangeStart w:id="31"/>
      <w:r>
        <w:rPr>
          <w:rtl w:val="0"/>
          <w:lang w:val="en-US"/>
        </w:rPr>
        <w:t>it</w:t>
      </w:r>
      <w:commentRangeEnd w:id="31"/>
      <w:r>
        <w:commentReference w:id="31"/>
      </w:r>
      <w:r>
        <w:rPr>
          <w:rtl w:val="0"/>
          <w:lang w:val="en-US"/>
        </w:rPr>
        <w:t xml:space="preserve"> starts at the beginning of the dungeon with one of three heroes to select.  </w:t>
      </w:r>
      <w:commentRangeStart w:id="32"/>
      <w:r>
        <w:rPr>
          <w:rtl w:val="0"/>
          <w:lang w:val="en-US"/>
        </w:rPr>
        <w:t xml:space="preserve">Another interesting </w:t>
      </w:r>
      <w:del w:id="33" w:date="2016-10-21T8:37:48 AMZ" w:author="P. Bauer">
        <w:r>
          <w:rPr>
            <w:rtl w:val="0"/>
            <w:lang w:val="en-US"/>
          </w:rPr>
          <w:delText>P</w:delText>
        </w:r>
      </w:del>
      <w:ins w:id="34" w:date="2016-10-21T8:37:48 AMZ" w:author="P. Bauer">
        <w:r>
          <w:rPr>
            <w:rtl w:val="0"/>
            <w:lang w:val="en-US"/>
          </w:rPr>
          <w:t>p</w:t>
        </w:r>
      </w:ins>
      <w:r>
        <w:rPr>
          <w:rtl w:val="0"/>
          <w:lang w:val="en-US"/>
        </w:rPr>
        <w:t xml:space="preserve">oint of </w:t>
      </w:r>
      <w:r>
        <w:rPr>
          <w:rtl w:val="0"/>
          <w:lang w:val="en-US"/>
        </w:rPr>
        <w:t>„</w:t>
      </w:r>
      <w:r>
        <w:rPr>
          <w:rtl w:val="0"/>
          <w:lang w:val="en-US"/>
        </w:rPr>
        <w:t>Rogue Legacy</w:t>
      </w:r>
      <w:ins w:id="35" w:date="2016-10-21T8:37:57 AMZ" w:author="P. Bauer">
        <w:r>
          <w:rPr>
            <w:rtl w:val="0"/>
            <w:lang w:val="en-US"/>
          </w:rPr>
          <w:t>”</w:t>
        </w:r>
      </w:ins>
      <w:r>
        <w:rPr>
          <w:rtl w:val="0"/>
          <w:lang w:val="en-US"/>
        </w:rPr>
        <w:t xml:space="preserve"> </w:t>
      </w:r>
      <w:del w:id="36" w:date="2016-10-21T8:37:59 AMZ" w:author="P. Bauer">
        <w:r>
          <w:rPr>
            <w:rtl w:val="0"/>
            <w:lang w:val="en-US"/>
          </w:rPr>
          <w:delText>„</w:delText>
        </w:r>
      </w:del>
      <w:r>
        <w:rPr>
          <w:rtl w:val="0"/>
          <w:lang w:val="en-US"/>
        </w:rPr>
        <w:t>would be that the levels, and even the 3-characters from which one can choose at the beginning or after the player dies, are generated randomly</w:t>
      </w:r>
      <w:commentRangeEnd w:id="32"/>
      <w:r>
        <w:commentReference w:id="32"/>
      </w:r>
      <w:r>
        <w:rPr>
          <w:rtl w:val="0"/>
          <w:lang w:val="en-US"/>
        </w:rPr>
        <w:t xml:space="preserve">.  The Art style of </w:t>
      </w:r>
      <w:r>
        <w:rPr>
          <w:rtl w:val="0"/>
          <w:lang w:val="en-US"/>
        </w:rPr>
        <w:t>“</w:t>
      </w:r>
      <w:r>
        <w:rPr>
          <w:rtl w:val="0"/>
          <w:lang w:val="en-US"/>
        </w:rPr>
        <w:t>Rogue Legacy</w:t>
      </w:r>
      <w:r>
        <w:rPr>
          <w:rtl w:val="0"/>
          <w:lang w:val="en-US"/>
        </w:rPr>
        <w:t xml:space="preserve">” </w:t>
      </w:r>
      <w:r>
        <w:rPr>
          <w:rtl w:val="0"/>
          <w:lang w:val="en-US"/>
        </w:rPr>
        <w:t xml:space="preserve">is also the most similar to our game because it also uses a pixel style with sprites. </w:t>
      </w: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heading 1"/>
        <w:rPr>
          <w:lang w:val="en-US"/>
        </w:rPr>
      </w:pPr>
      <w:bookmarkStart w:name="_Toc3" w:id="37"/>
      <w:r>
        <w:rPr>
          <w:rtl w:val="0"/>
          <w:lang w:val="en-US"/>
        </w:rPr>
        <w:t>4. General Conditions and Constraints</w:t>
      </w:r>
      <w:bookmarkEnd w:id="37"/>
    </w:p>
    <w:p>
      <w:pPr>
        <w:pStyle w:val="Normal.0"/>
        <w:ind w:left="360" w:firstLine="0"/>
        <w:rPr>
          <w:lang w:val="en-US"/>
        </w:rPr>
      </w:pPr>
    </w:p>
    <w:p>
      <w:pPr>
        <w:pStyle w:val="Normal.0"/>
        <w:ind w:left="360" w:firstLine="0"/>
        <w:rPr>
          <w:lang w:val="en-US"/>
        </w:rPr>
      </w:pPr>
      <w:r>
        <w:rPr>
          <w:rtl w:val="0"/>
          <w:lang w:val="en-US"/>
        </w:rPr>
        <w:t xml:space="preserve">Unity 5.21f (Personal Edition). The game should run on every standard PC (no Hi-End PC and on every common system), which includes PC, </w:t>
      </w:r>
      <w:commentRangeStart w:id="38"/>
      <w:r>
        <w:rPr>
          <w:rtl w:val="0"/>
          <w:lang w:val="en-US"/>
        </w:rPr>
        <w:t>OS</w:t>
      </w:r>
      <w:commentRangeEnd w:id="38"/>
      <w:r>
        <w:commentReference w:id="38"/>
      </w:r>
      <w:r>
        <w:rPr>
          <w:rtl w:val="0"/>
          <w:lang w:val="en-US"/>
        </w:rPr>
        <w:t xml:space="preserve"> and Linux systems. </w:t>
      </w:r>
    </w:p>
    <w:p>
      <w:pPr>
        <w:pStyle w:val="Normal.0"/>
        <w:ind w:left="360" w:firstLine="0"/>
        <w:rPr>
          <w:lang w:val="en-US"/>
        </w:rPr>
      </w:pPr>
      <w:r>
        <w:rPr>
          <w:rtl w:val="0"/>
          <w:lang w:val="en-US"/>
        </w:rPr>
        <w:t xml:space="preserve">The programming language we are using for this is C-Sharp (C#), the </w:t>
      </w:r>
      <w:commentRangeStart w:id="39"/>
      <w:r>
        <w:rPr>
          <w:rtl w:val="0"/>
          <w:lang w:val="en-US"/>
        </w:rPr>
        <w:t>system developer</w:t>
      </w:r>
      <w:commentRangeEnd w:id="39"/>
      <w:r>
        <w:commentReference w:id="39"/>
      </w:r>
      <w:r>
        <w:rPr>
          <w:rtl w:val="0"/>
          <w:lang w:val="en-US"/>
        </w:rPr>
        <w:t xml:space="preserve"> we work with is Unity, like mentioned above. Our goals are to enhance our abilities concerning C# and to create the best possible outcome with a developer which we have not used before in regular lessons.</w:t>
      </w:r>
    </w:p>
    <w:p>
      <w:pPr>
        <w:pStyle w:val="Normal.0"/>
        <w:ind w:left="360" w:firstLine="0"/>
        <w:rPr>
          <w:del w:id="40" w:date="2016-10-21T8:41:17 AMZ" w:author="P. Bauer"/>
          <w:lang w:val="en-US"/>
        </w:rPr>
      </w:pPr>
      <w:r>
        <w:rPr>
          <w:rtl w:val="0"/>
          <w:lang w:val="en-US"/>
        </w:rPr>
        <w:t>The story as well as the game itself should be able to have two different languages for a choice (available for switching in menu): English and German.</w:t>
      </w:r>
    </w:p>
    <w:p>
      <w:pPr>
        <w:pStyle w:val="Normal.0"/>
        <w:ind w:left="360" w:firstLine="0"/>
        <w:rPr>
          <w:lang w:val="en-US"/>
        </w:rPr>
      </w:pPr>
      <w:r>
        <w:rPr>
          <w:rtl w:val="0"/>
          <w:lang w:val="en-US"/>
        </w:rPr>
        <w:t>These days English is an essential language for communication, and since we want to upload our game to one of the gaming platforms (e.g. Steam) so it is available for people all around the world, this language is really important so the players can understand what even is happening.</w:t>
        <w:br w:type="textWrapping"/>
      </w:r>
      <w:commentRangeStart w:id="41"/>
    </w:p>
    <w:p>
      <w:pPr>
        <w:pStyle w:val="Normal.0"/>
        <w:ind w:left="360" w:firstLine="0"/>
        <w:rPr>
          <w:lang w:val="en-US"/>
        </w:rPr>
      </w:pPr>
      <w:r>
        <w:rPr>
          <w:rtl w:val="0"/>
          <w:lang w:val="en-US"/>
        </w:rPr>
        <w:t xml:space="preserve">Another idea of us is the multiplayer mode: Since Unity has a cross-platform system multiplayer support we thought of a passive multiplayer mode. The second player can appear in the game via their phones and help the main player </w:t>
      </w:r>
      <w:del w:id="42" w:date="2016-10-21T8:41:45 AMZ" w:author="P. Bauer">
        <w:r>
          <w:rPr>
            <w:rtl w:val="0"/>
            <w:lang w:val="en-US"/>
          </w:rPr>
          <w:delText xml:space="preserve">out </w:delText>
        </w:r>
      </w:del>
      <w:r>
        <w:rPr>
          <w:rtl w:val="0"/>
          <w:lang w:val="en-US"/>
        </w:rPr>
        <w:t>by</w:t>
      </w:r>
      <w:ins w:id="43" w:date="2016-10-21T8:42:01 AMZ" w:author="P. Bauer">
        <w:r>
          <w:rPr>
            <w:rtl w:val="0"/>
            <w:lang w:val="en-US"/>
          </w:rPr>
          <w:t xml:space="preserve">, e.g., </w:t>
        </w:r>
      </w:ins>
      <w:del w:id="44" w:date="2016-10-21T8:41:53 AMZ" w:author="P. Bauer">
        <w:r>
          <w:rPr>
            <w:rtl w:val="0"/>
            <w:lang w:val="en-US"/>
          </w:rPr>
          <w:delText xml:space="preserve"> for example </w:delText>
        </w:r>
      </w:del>
      <w:r>
        <w:rPr>
          <w:rtl w:val="0"/>
          <w:lang w:val="en-US"/>
        </w:rPr>
        <w:t xml:space="preserve">unlocking traps. To make </w:t>
      </w:r>
      <w:del w:id="45" w:date="2016-10-21T8:42:45 AMZ" w:author="P. Bauer">
        <w:r>
          <w:rPr>
            <w:rtl w:val="0"/>
            <w:lang w:val="en-US"/>
          </w:rPr>
          <w:delText>it a little bit</w:delText>
        </w:r>
      </w:del>
      <w:ins w:id="46" w:date="2016-10-21T8:42:47 AMZ" w:author="P. Bauer">
        <w:r>
          <w:rPr>
            <w:rtl w:val="0"/>
            <w:lang w:val="en-US"/>
          </w:rPr>
          <w:t>this point</w:t>
        </w:r>
      </w:ins>
      <w:r>
        <w:rPr>
          <w:rtl w:val="0"/>
          <w:lang w:val="en-US"/>
        </w:rPr>
        <w:t xml:space="preserve"> clearer, let</w:t>
      </w:r>
      <w:del w:id="47" w:date="2016-10-21T8:43:49 AMZ" w:author="P. Bauer">
        <w:r>
          <w:rPr>
            <w:rtl w:val="0"/>
            <w:lang w:val="en-US"/>
          </w:rPr>
          <w:delText>’</w:delText>
        </w:r>
      </w:del>
      <w:ins w:id="48" w:date="2016-10-21T8:44:04 AMZ" w:author="P. Bauer">
        <w:r>
          <w:rPr>
            <w:rtl w:val="0"/>
            <w:lang w:val="en-US"/>
          </w:rPr>
          <w:t xml:space="preserve"> u</w:t>
        </w:r>
      </w:ins>
      <w:r>
        <w:rPr>
          <w:rtl w:val="0"/>
          <w:lang w:val="en-US"/>
        </w:rPr>
        <w:t xml:space="preserve">s take the game </w:t>
      </w:r>
      <w:r>
        <w:rPr>
          <w:rtl w:val="0"/>
          <w:lang w:val="en-US"/>
        </w:rPr>
        <w:t>“</w:t>
      </w:r>
      <w:r>
        <w:rPr>
          <w:rtl w:val="0"/>
          <w:lang w:val="en-US"/>
        </w:rPr>
        <w:t>Rayman</w:t>
      </w:r>
      <w:r>
        <w:rPr>
          <w:rtl w:val="0"/>
          <w:lang w:val="en-US"/>
        </w:rPr>
        <w:t xml:space="preserve">” </w:t>
      </w:r>
      <w:r>
        <w:rPr>
          <w:rtl w:val="0"/>
          <w:lang w:val="en-US"/>
        </w:rPr>
        <w:t xml:space="preserve">as an example. The character called </w:t>
      </w:r>
      <w:r>
        <w:rPr>
          <w:rtl w:val="0"/>
          <w:lang w:val="en-US"/>
        </w:rPr>
        <w:t>“</w:t>
      </w:r>
      <w:r>
        <w:rPr>
          <w:rtl w:val="0"/>
          <w:lang w:val="en-US"/>
        </w:rPr>
        <w:t>Murphy</w:t>
      </w:r>
      <w:r>
        <w:rPr>
          <w:rtl w:val="0"/>
          <w:lang w:val="en-US"/>
        </w:rPr>
        <w:t xml:space="preserve">” </w:t>
      </w:r>
      <w:r>
        <w:rPr>
          <w:rtl w:val="0"/>
          <w:lang w:val="en-US"/>
        </w:rPr>
        <w:t xml:space="preserve">unlocks ways, sets traps and defeats small enemies, so the main player has a small supporter </w:t>
      </w:r>
      <w:del w:id="49" w:date="2016-10-21T8:44:23 AMZ" w:author="P. Bauer">
        <w:r>
          <w:rPr>
            <w:rtl w:val="0"/>
            <w:lang w:val="en-US"/>
          </w:rPr>
          <w:delText>by</w:delText>
        </w:r>
      </w:del>
      <w:ins w:id="50" w:date="2016-10-21T8:44:24 AMZ" w:author="P. Bauer">
        <w:r>
          <w:rPr>
            <w:rtl w:val="0"/>
            <w:lang w:val="en-US"/>
          </w:rPr>
          <w:t>at</w:t>
        </w:r>
      </w:ins>
      <w:r>
        <w:rPr>
          <w:rtl w:val="0"/>
          <w:lang w:val="en-US"/>
        </w:rPr>
        <w:t xml:space="preserve"> his side</w:t>
      </w:r>
      <w:commentRangeEnd w:id="41"/>
      <w:r>
        <w:commentReference w:id="41"/>
      </w:r>
      <w:r>
        <w:rPr>
          <w:rtl w:val="0"/>
          <w:lang w:val="en-US"/>
        </w:rPr>
        <w:t>.</w:t>
      </w:r>
    </w:p>
    <w:p>
      <w:pPr>
        <w:pStyle w:val="Normal.0"/>
      </w:pPr>
      <w:r>
        <w:rPr>
          <w:lang w:val="en-US"/>
        </w:rPr>
        <w:br w:type="page"/>
      </w:r>
    </w:p>
    <w:p>
      <w:pPr>
        <w:pStyle w:val="heading 1"/>
        <w:rPr>
          <w:ins w:id="51" w:date="2016-10-21T8:47:09 AMZ" w:author="P. Bauer"/>
          <w:lang w:val="en-US"/>
        </w:rPr>
      </w:pPr>
      <w:bookmarkStart w:name="_Toc4" w:id="52"/>
      <w:r>
        <w:rPr>
          <w:rtl w:val="0"/>
          <w:lang w:val="en-US"/>
        </w:rPr>
        <w:t>5. Project Objectives and System Concepts</w:t>
      </w:r>
      <w:bookmarkEnd w:id="52"/>
    </w:p>
    <w:p>
      <w:pPr>
        <w:pStyle w:val="Normal.0"/>
        <w:rPr>
          <w:lang w:val="en-US"/>
        </w:rPr>
      </w:pPr>
    </w:p>
    <w:p>
      <w:pPr>
        <w:pStyle w:val="Normal.0"/>
        <w:rPr>
          <w:lang w:val="en-US"/>
        </w:rPr>
      </w:pPr>
      <w:ins w:id="53" w:date="2016-10-21T8:47:33 AMZ" w:author="P. Bauer">
        <w:r>
          <w:rPr>
            <w:rtl w:val="0"/>
            <w:lang w:val="en-US"/>
          </w:rPr>
          <w:t>The main points of our game concept can be summarized as follows:</w:t>
        </w:r>
      </w:ins>
    </w:p>
    <w:p>
      <w:pPr>
        <w:pStyle w:val="List Paragraph"/>
        <w:numPr>
          <w:ilvl w:val="0"/>
          <w:numId w:val="2"/>
        </w:numPr>
        <w:rPr>
          <w:lang w:val="en-US"/>
        </w:rPr>
      </w:pPr>
      <w:r>
        <w:rPr>
          <w:rtl w:val="0"/>
          <w:lang w:val="en-US"/>
        </w:rPr>
        <w:t>One will be able to move freely in a 2D-Sidescroll Environment</w:t>
      </w:r>
    </w:p>
    <w:p>
      <w:pPr>
        <w:pStyle w:val="List Paragraph"/>
        <w:numPr>
          <w:ilvl w:val="0"/>
          <w:numId w:val="2"/>
        </w:numPr>
        <w:rPr>
          <w:lang w:val="en-US"/>
        </w:rPr>
      </w:pPr>
      <w:r>
        <w:rPr>
          <w:rtl w:val="0"/>
          <w:lang w:val="en-US"/>
        </w:rPr>
        <w:t>One will be able to fight against enemies and gain XP to level up.</w:t>
      </w:r>
    </w:p>
    <w:p>
      <w:pPr>
        <w:pStyle w:val="List Paragraph"/>
        <w:numPr>
          <w:ilvl w:val="0"/>
          <w:numId w:val="2"/>
        </w:numPr>
        <w:rPr>
          <w:lang w:val="en-US"/>
        </w:rPr>
      </w:pPr>
      <w:r>
        <w:rPr>
          <w:rtl w:val="0"/>
          <w:lang w:val="en-US"/>
        </w:rPr>
        <w:t>One will be able to use Magic and special Skills which the player finds or gains by levelling up.</w:t>
      </w:r>
    </w:p>
    <w:p>
      <w:pPr>
        <w:pStyle w:val="List Paragraph"/>
        <w:numPr>
          <w:ilvl w:val="0"/>
          <w:numId w:val="2"/>
        </w:numPr>
        <w:rPr>
          <w:lang w:val="en-US"/>
        </w:rPr>
      </w:pPr>
      <w:r>
        <w:rPr>
          <w:rtl w:val="0"/>
          <w:lang w:val="en-US"/>
        </w:rPr>
        <w:t>One will be able to get Main and Side Quests.</w:t>
      </w:r>
    </w:p>
    <w:p>
      <w:pPr>
        <w:pStyle w:val="Normal.0"/>
        <w:rPr>
          <w:lang w:val="en-US"/>
        </w:rPr>
      </w:pPr>
      <w:ins w:id="54" w:date="2016-10-21T8:48:33 AMZ" w:author="P. Bauer">
        <w:r>
          <w:rPr>
            <w:rtl w:val="0"/>
            <w:lang w:val="en-US"/>
          </w:rPr>
          <w:t>At this point I would expect a more detailed description of the points above.</w:t>
        </w:r>
      </w:ins>
    </w:p>
    <w:p>
      <w:pPr>
        <w:pStyle w:val="heading 2"/>
        <w:rPr>
          <w:lang w:val="en-US"/>
        </w:rPr>
      </w:pPr>
      <w:bookmarkStart w:name="_Toc5" w:id="55"/>
      <w:ins w:id="56" w:date="2016-10-21T8:48:53 AMZ" w:author="P. Bauer">
        <w:r>
          <w:rPr>
            <w:rtl w:val="0"/>
            <w:lang w:val="en-US"/>
          </w:rPr>
          <w:t xml:space="preserve">5.1 </w:t>
        </w:r>
      </w:ins>
      <w:r>
        <w:rPr>
          <w:rtl w:val="0"/>
          <w:lang w:val="en-US"/>
        </w:rPr>
        <w:t xml:space="preserve">Introduction </w:t>
      </w:r>
      <w:del w:id="57" w:date="2016-10-23T10:43:02 AMZ" w:author="P. Bauer">
        <w:r>
          <w:rPr>
            <w:rtl w:val="0"/>
            <w:lang w:val="en-US"/>
          </w:rPr>
          <w:delText>of</w:delText>
        </w:r>
      </w:del>
      <w:ins w:id="58" w:date="2016-10-23T10:43:03 AMZ" w:author="P. Bauer">
        <w:r>
          <w:rPr>
            <w:rtl w:val="0"/>
            <w:lang w:val="en-US"/>
          </w:rPr>
          <w:t>to</w:t>
        </w:r>
      </w:ins>
      <w:r>
        <w:rPr>
          <w:rtl w:val="0"/>
          <w:lang w:val="en-US"/>
        </w:rPr>
        <w:t xml:space="preserve"> our Game</w:t>
      </w:r>
      <w:del w:id="59" w:date="2016-10-21T8:57:00 AMZ" w:author="P. Bauer">
        <w:r>
          <w:rPr>
            <w:rtl w:val="0"/>
            <w:lang w:val="en-US"/>
          </w:rPr>
          <w:delText>:</w:delText>
        </w:r>
      </w:del>
      <w:bookmarkEnd w:id="55"/>
    </w:p>
    <w:p>
      <w:pPr>
        <w:pStyle w:val="Normal.0"/>
        <w:rPr>
          <w:lang w:val="en-US"/>
        </w:rPr>
      </w:pPr>
      <w:r>
        <w:rPr>
          <w:rtl w:val="0"/>
          <w:lang w:val="en-US"/>
        </w:rPr>
        <w:t>“</w:t>
      </w:r>
      <w:r>
        <w:rPr>
          <w:rtl w:val="0"/>
          <w:lang w:val="en-US"/>
        </w:rPr>
        <w:t>Adventures of an Adventurer</w:t>
      </w:r>
      <w:r>
        <w:rPr>
          <w:rtl w:val="0"/>
          <w:lang w:val="en-US"/>
        </w:rPr>
        <w:t xml:space="preserve">” </w:t>
      </w:r>
      <w:r>
        <w:rPr>
          <w:rtl w:val="0"/>
          <w:lang w:val="en-US"/>
        </w:rPr>
        <w:t xml:space="preserve">is a </w:t>
      </w:r>
      <w:del w:id="60" w:date="2016-10-21T8:49:16 AMZ" w:author="P. Bauer">
        <w:r>
          <w:rPr>
            <w:rtl w:val="0"/>
            <w:lang w:val="en-US"/>
          </w:rPr>
          <w:delText>G</w:delText>
        </w:r>
      </w:del>
      <w:ins w:id="61" w:date="2016-10-21T8:49:16 AMZ" w:author="P. Bauer">
        <w:r>
          <w:rPr>
            <w:rtl w:val="0"/>
            <w:lang w:val="en-US"/>
          </w:rPr>
          <w:t>g</w:t>
        </w:r>
      </w:ins>
      <w:r>
        <w:rPr>
          <w:rtl w:val="0"/>
          <w:lang w:val="en-US"/>
        </w:rPr>
        <w:t>ame in which one plays the story of an Adventurer who</w:t>
      </w:r>
      <w:del w:id="62" w:date="2016-10-21T8:49:25 AMZ" w:author="P. Bauer">
        <w:r>
          <w:rPr>
            <w:rtl w:val="0"/>
            <w:lang w:val="en-US"/>
          </w:rPr>
          <w:delText>m</w:delText>
        </w:r>
      </w:del>
      <w:r>
        <w:rPr>
          <w:rtl w:val="0"/>
          <w:lang w:val="en-US"/>
        </w:rPr>
        <w:t xml:space="preserve"> has become old. Because the Adventurer </w:t>
      </w:r>
      <w:del w:id="63" w:date="2016-10-21T8:49:37 AMZ" w:author="P. Bauer">
        <w:r>
          <w:rPr>
            <w:rtl w:val="0"/>
            <w:lang w:val="en-US"/>
          </w:rPr>
          <w:delText>became</w:delText>
        </w:r>
      </w:del>
      <w:ins w:id="64" w:date="2016-10-21T8:49:39 AMZ" w:author="P. Bauer">
        <w:r>
          <w:rPr>
            <w:rtl w:val="0"/>
            <w:lang w:val="en-US"/>
          </w:rPr>
          <w:t>has become</w:t>
        </w:r>
      </w:ins>
      <w:r>
        <w:rPr>
          <w:rtl w:val="0"/>
          <w:lang w:val="en-US"/>
        </w:rPr>
        <w:t xml:space="preserve"> very senile the gameplay can be interrupted by random events which the Adventurer weaves together. For example raining ducks. This weird elements of the story will often be questioned by the grandchildren which the Adventurer tells the story to. These questions can sometimes also transform the world within the game. The Story is set in a fantasy middle-age </w:t>
      </w:r>
      <w:del w:id="65" w:date="2016-10-21T8:51:31 AMZ" w:author="P. Bauer">
        <w:r>
          <w:rPr>
            <w:rtl w:val="0"/>
            <w:lang w:val="en-US"/>
          </w:rPr>
          <w:delText>S</w:delText>
        </w:r>
      </w:del>
      <w:ins w:id="66" w:date="2016-10-21T8:51:31 AMZ" w:author="P. Bauer">
        <w:r>
          <w:rPr>
            <w:rtl w:val="0"/>
            <w:lang w:val="en-US"/>
          </w:rPr>
          <w:t>s</w:t>
        </w:r>
      </w:ins>
      <w:r>
        <w:rPr>
          <w:rtl w:val="0"/>
          <w:lang w:val="en-US"/>
        </w:rPr>
        <w:t xml:space="preserve">cenario. For example: </w:t>
      </w:r>
      <w:commentRangeStart w:id="67"/>
      <w:r>
        <w:rPr>
          <w:rtl w:val="0"/>
          <w:lang w:val="en-US"/>
        </w:rPr>
        <w:t>When the player dies the children ask him why he is sitting right in front to him. So the Adventurer says he was revived by a magician</w:t>
      </w:r>
      <w:commentRangeEnd w:id="67"/>
      <w:r>
        <w:commentReference w:id="67"/>
      </w:r>
      <w:r>
        <w:rPr>
          <w:rtl w:val="0"/>
          <w:lang w:val="en-US"/>
        </w:rPr>
        <w:t>.</w:t>
      </w:r>
    </w:p>
    <w:p>
      <w:pPr>
        <w:pStyle w:val="Normal.0"/>
        <w:rPr>
          <w:lang w:val="en-US"/>
        </w:rPr>
      </w:pPr>
      <w:r>
        <w:rPr>
          <w:rtl w:val="0"/>
          <w:lang w:val="en-US"/>
        </w:rPr>
        <w:t xml:space="preserve">The gameplay of the game is like a Side-Scroller where the player has to fight against monsters and </w:t>
      </w:r>
      <w:commentRangeStart w:id="68"/>
      <w:r>
        <w:rPr>
          <w:rtl w:val="0"/>
          <w:lang w:val="en-US"/>
        </w:rPr>
        <w:t>complete quest</w:t>
      </w:r>
      <w:commentRangeEnd w:id="68"/>
      <w:r>
        <w:commentReference w:id="68"/>
      </w:r>
      <w:r>
        <w:rPr>
          <w:rtl w:val="0"/>
          <w:lang w:val="en-US"/>
        </w:rPr>
        <w:t xml:space="preserve">. There will be </w:t>
      </w:r>
      <w:ins w:id="69" w:date="2016-10-21T8:52:25 AMZ" w:author="P. Bauer">
        <w:r>
          <w:rPr>
            <w:rtl w:val="0"/>
            <w:lang w:val="en-US"/>
          </w:rPr>
          <w:t>m</w:t>
        </w:r>
      </w:ins>
      <w:del w:id="70" w:date="2016-10-21T8:52:24 AMZ" w:author="P. Bauer">
        <w:r>
          <w:rPr>
            <w:rtl w:val="0"/>
            <w:lang w:val="en-US"/>
          </w:rPr>
          <w:delText>M</w:delText>
        </w:r>
      </w:del>
      <w:r>
        <w:rPr>
          <w:rtl w:val="0"/>
          <w:lang w:val="en-US"/>
        </w:rPr>
        <w:t>ain</w:t>
      </w:r>
      <w:del w:id="71" w:date="2016-10-21T8:52:47 AMZ" w:author="P. Bauer">
        <w:r>
          <w:rPr>
            <w:rtl w:val="0"/>
            <w:lang w:val="en-US"/>
          </w:rPr>
          <w:delText>-</w:delText>
        </w:r>
      </w:del>
      <w:r>
        <w:rPr>
          <w:rtl w:val="0"/>
          <w:lang w:val="en-US"/>
        </w:rPr>
        <w:t xml:space="preserve"> and </w:t>
      </w:r>
      <w:del w:id="72" w:date="2016-10-21T8:53:29 AMZ" w:author="P. Bauer">
        <w:r>
          <w:rPr>
            <w:rtl w:val="0"/>
            <w:lang w:val="en-US"/>
          </w:rPr>
          <w:delText>Side</w:delText>
        </w:r>
      </w:del>
      <w:del w:id="73" w:date="2016-10-21T8:52:51 AMZ" w:author="P. Bauer">
        <w:r>
          <w:rPr>
            <w:rtl w:val="0"/>
            <w:lang w:val="en-US"/>
          </w:rPr>
          <w:delText xml:space="preserve">- </w:delText>
        </w:r>
      </w:del>
      <w:del w:id="74" w:date="2016-10-21T8:53:29 AMZ" w:author="P. Bauer">
        <w:r>
          <w:rPr>
            <w:rtl w:val="0"/>
            <w:lang w:val="en-US"/>
          </w:rPr>
          <w:delText>Quests</w:delText>
        </w:r>
      </w:del>
      <w:ins w:id="75" w:date="2016-10-21T8:53:33 AMZ" w:author="P. Bauer">
        <w:r>
          <w:rPr>
            <w:rtl w:val="0"/>
            <w:lang w:val="en-US"/>
          </w:rPr>
          <w:t>side quests</w:t>
        </w:r>
      </w:ins>
      <w:r>
        <w:rPr>
          <w:rtl w:val="0"/>
          <w:lang w:val="en-US"/>
        </w:rPr>
        <w:t xml:space="preserve">. The </w:t>
      </w:r>
      <w:del w:id="76" w:date="2016-10-21T8:52:59 AMZ" w:author="P. Bauer">
        <w:r>
          <w:rPr>
            <w:rtl w:val="0"/>
            <w:lang w:val="en-US"/>
          </w:rPr>
          <w:delText>Side- Quests</w:delText>
        </w:r>
      </w:del>
      <w:ins w:id="77" w:date="2016-10-21T8:53:01 AMZ" w:author="P. Bauer">
        <w:r>
          <w:rPr>
            <w:rtl w:val="0"/>
            <w:lang w:val="en-US"/>
          </w:rPr>
          <w:t>side quests</w:t>
        </w:r>
      </w:ins>
      <w:r>
        <w:rPr>
          <w:rtl w:val="0"/>
          <w:lang w:val="en-US"/>
        </w:rPr>
        <w:t xml:space="preserve"> will also sometimes have effects on the environment or will make the </w:t>
      </w:r>
      <w:ins w:id="78" w:date="2016-10-21T8:53:15 AMZ" w:author="P. Bauer">
        <w:r>
          <w:rPr>
            <w:rtl w:val="0"/>
            <w:lang w:val="en-US"/>
          </w:rPr>
          <w:t>m</w:t>
        </w:r>
      </w:ins>
      <w:del w:id="79" w:date="2016-10-21T8:53:15 AMZ" w:author="P. Bauer">
        <w:r>
          <w:rPr>
            <w:rtl w:val="0"/>
            <w:lang w:val="en-US"/>
          </w:rPr>
          <w:delText>M</w:delText>
        </w:r>
      </w:del>
      <w:r>
        <w:rPr>
          <w:rtl w:val="0"/>
          <w:lang w:val="en-US"/>
        </w:rPr>
        <w:t xml:space="preserve">ain </w:t>
      </w:r>
      <w:ins w:id="80" w:date="2016-10-21T8:53:18 AMZ" w:author="P. Bauer">
        <w:r>
          <w:rPr>
            <w:rtl w:val="0"/>
            <w:lang w:val="en-US"/>
          </w:rPr>
          <w:t>q</w:t>
        </w:r>
      </w:ins>
      <w:del w:id="81" w:date="2016-10-21T8:53:18 AMZ" w:author="P. Bauer">
        <w:r>
          <w:rPr>
            <w:rtl w:val="0"/>
            <w:lang w:val="en-US"/>
          </w:rPr>
          <w:delText>Q</w:delText>
        </w:r>
      </w:del>
      <w:r>
        <w:rPr>
          <w:rtl w:val="0"/>
          <w:lang w:val="en-US"/>
        </w:rPr>
        <w:t xml:space="preserve">uest easier. For example one will find a better upgrade for </w:t>
      </w:r>
      <w:del w:id="82" w:date="2016-10-21T8:53:46 AMZ" w:author="P. Bauer">
        <w:r>
          <w:rPr>
            <w:rtl w:val="0"/>
            <w:lang w:val="en-US"/>
          </w:rPr>
          <w:delText>its</w:delText>
        </w:r>
      </w:del>
      <w:ins w:id="83" w:date="2016-10-21T8:53:46 AMZ" w:author="P. Bauer">
        <w:r>
          <w:rPr>
            <w:rtl w:val="0"/>
            <w:lang w:val="en-US"/>
          </w:rPr>
          <w:t>ones</w:t>
        </w:r>
      </w:ins>
      <w:r>
        <w:rPr>
          <w:rtl w:val="0"/>
          <w:lang w:val="en-US"/>
        </w:rPr>
        <w:t xml:space="preserve"> weapon</w:t>
      </w:r>
      <w:ins w:id="84" w:date="2016-10-21T8:53:52 AMZ" w:author="P. Bauer">
        <w:r>
          <w:rPr>
            <w:rtl w:val="0"/>
            <w:lang w:val="en-US"/>
          </w:rPr>
          <w:t>s</w:t>
        </w:r>
      </w:ins>
      <w:r>
        <w:rPr>
          <w:rtl w:val="0"/>
          <w:lang w:val="en-US"/>
        </w:rPr>
        <w:t xml:space="preserve"> or will open a path which is easier to pass. We also want to implement a Teleport-/Fast-Travel system so that the player can travel across the country much easier.</w:t>
      </w:r>
    </w:p>
    <w:p>
      <w:pPr>
        <w:pStyle w:val="Normal.0"/>
        <w:rPr>
          <w:lang w:val="en-US"/>
        </w:rPr>
      </w:pPr>
      <w:r>
        <w:rPr>
          <w:rtl w:val="0"/>
          <w:lang w:val="en-US"/>
        </w:rPr>
        <w:t xml:space="preserve">At the beginning one can choose between at least three different </w:t>
      </w:r>
      <w:commentRangeStart w:id="85"/>
      <w:r>
        <w:rPr>
          <w:rtl w:val="0"/>
          <w:lang w:val="en-US"/>
        </w:rPr>
        <w:t>classes</w:t>
      </w:r>
      <w:commentRangeEnd w:id="85"/>
      <w:r>
        <w:commentReference w:id="85"/>
      </w:r>
      <w:r>
        <w:rPr>
          <w:rtl w:val="0"/>
          <w:lang w:val="en-US"/>
        </w:rPr>
        <w:t xml:space="preserve"> which will be a noble knight, a mysterious wizard or a sly thief.  Each class only can use specific Items for </w:t>
      </w:r>
      <w:ins w:id="86" w:date="2016-10-21T8:54:49 AMZ" w:author="P. Bauer">
        <w:r>
          <w:rPr>
            <w:rtl w:val="0"/>
            <w:lang w:val="en-US"/>
          </w:rPr>
          <w:t>e</w:t>
        </w:r>
      </w:ins>
      <w:del w:id="87" w:date="2016-10-21T8:54:49 AMZ" w:author="P. Bauer">
        <w:r>
          <w:rPr>
            <w:rtl w:val="0"/>
            <w:lang w:val="en-US"/>
          </w:rPr>
          <w:delText>E</w:delText>
        </w:r>
      </w:del>
      <w:r>
        <w:rPr>
          <w:rtl w:val="0"/>
          <w:lang w:val="en-US"/>
        </w:rPr>
        <w:t xml:space="preserve">xample: the wizard only can use magic staffs and no heavy two-handed swords. Each class has its own way to achieve a </w:t>
      </w:r>
      <w:ins w:id="88" w:date="2016-10-21T8:55:04 AMZ" w:author="P. Bauer">
        <w:r>
          <w:rPr>
            <w:rtl w:val="0"/>
            <w:lang w:val="en-US"/>
          </w:rPr>
          <w:t>q</w:t>
        </w:r>
      </w:ins>
      <w:del w:id="89" w:date="2016-10-21T8:55:04 AMZ" w:author="P. Bauer">
        <w:r>
          <w:rPr>
            <w:rtl w:val="0"/>
            <w:lang w:val="en-US"/>
          </w:rPr>
          <w:delText>Q</w:delText>
        </w:r>
      </w:del>
      <w:r>
        <w:rPr>
          <w:rtl w:val="0"/>
          <w:lang w:val="en-US"/>
        </w:rPr>
        <w:t xml:space="preserve">uest. For </w:t>
      </w:r>
      <w:ins w:id="90" w:date="2016-10-21T8:55:41 AMZ" w:author="P. Bauer">
        <w:r>
          <w:rPr>
            <w:rtl w:val="0"/>
            <w:lang w:val="en-US"/>
          </w:rPr>
          <w:t>e</w:t>
        </w:r>
      </w:ins>
      <w:del w:id="91" w:date="2016-10-21T8:55:41 AMZ" w:author="P. Bauer">
        <w:r>
          <w:rPr>
            <w:rtl w:val="0"/>
            <w:lang w:val="en-US"/>
          </w:rPr>
          <w:delText>E</w:delText>
        </w:r>
      </w:del>
      <w:r>
        <w:rPr>
          <w:rtl w:val="0"/>
          <w:lang w:val="en-US"/>
        </w:rPr>
        <w:t xml:space="preserve">xample: If one has to steal something the thief sneaks in and steals it </w:t>
      </w:r>
      <w:del w:id="92" w:date="2016-10-21T8:55:27 AMZ" w:author="P. Bauer">
        <w:r>
          <w:rPr>
            <w:rtl w:val="0"/>
            <w:lang w:val="en-US"/>
          </w:rPr>
          <w:delText>on</w:delText>
        </w:r>
      </w:del>
      <w:ins w:id="93" w:date="2016-10-21T8:55:27 AMZ" w:author="P. Bauer">
        <w:r>
          <w:rPr>
            <w:rtl w:val="0"/>
            <w:lang w:val="en-US"/>
          </w:rPr>
          <w:t>in</w:t>
        </w:r>
      </w:ins>
      <w:r>
        <w:rPr>
          <w:rtl w:val="0"/>
          <w:lang w:val="en-US"/>
        </w:rPr>
        <w:t xml:space="preserve"> a sneaky way. Where the knight brutally knocks the guards over and rushes into the room where the item is stored.</w:t>
      </w:r>
    </w:p>
    <w:p>
      <w:pPr>
        <w:pStyle w:val="Normal.0"/>
        <w:rPr>
          <w:lang w:val="en-US"/>
        </w:rPr>
      </w:pPr>
      <w:r>
        <w:rPr>
          <w:rtl w:val="0"/>
          <w:lang w:val="en-US"/>
        </w:rPr>
        <w:t>We also want to implement a skill-system, with different skills for each class. There will also be an opportunity to upgrade weapons with some items so that the simplest dagger can be the mightiest weapon.</w:t>
      </w:r>
    </w:p>
    <w:p>
      <w:pPr>
        <w:pStyle w:val="Normal.0"/>
        <w:rPr>
          <w:lang w:val="en-US"/>
        </w:rPr>
      </w:pPr>
      <w:del w:id="94" w:date="2016-10-23T10:46:27 AMZ" w:author="P. Bauer">
        <w:r>
          <w:rPr>
            <w:rtl w:val="0"/>
            <w:lang w:val="en-US"/>
          </w:rPr>
          <w:delText>Another thing will be that</w:delText>
        </w:r>
      </w:del>
      <w:ins w:id="95" w:date="2016-10-23T10:46:32 AMZ" w:author="P. Bauer">
        <w:r>
          <w:rPr>
            <w:rtl w:val="0"/>
            <w:lang w:val="en-US"/>
          </w:rPr>
          <w:t>Furthermore,</w:t>
        </w:r>
      </w:ins>
      <w:r>
        <w:rPr>
          <w:rtl w:val="0"/>
          <w:lang w:val="en-US"/>
        </w:rPr>
        <w:t xml:space="preserve"> the player will be able to summon some boss enemies </w:t>
      </w:r>
      <w:del w:id="96" w:date="2016-10-23T10:47:15 AMZ" w:author="P. Bauer">
        <w:r>
          <w:rPr>
            <w:rtl w:val="0"/>
            <w:lang w:val="en-US"/>
          </w:rPr>
          <w:delText>it</w:delText>
        </w:r>
      </w:del>
      <w:ins w:id="97" w:date="2016-10-23T10:47:16 AMZ" w:author="P. Bauer">
        <w:r>
          <w:rPr>
            <w:rtl w:val="0"/>
            <w:lang w:val="en-US"/>
          </w:rPr>
          <w:t>(s)he</w:t>
        </w:r>
      </w:ins>
      <w:r>
        <w:rPr>
          <w:rtl w:val="0"/>
          <w:lang w:val="en-US"/>
        </w:rPr>
        <w:t xml:space="preserve"> has defeated (</w:t>
      </w:r>
      <w:commentRangeStart w:id="98"/>
      <w:r>
        <w:rPr>
          <w:rtl w:val="0"/>
          <w:lang w:val="en-US"/>
        </w:rPr>
        <w:t>or new ones</w:t>
      </w:r>
      <w:commentRangeEnd w:id="98"/>
      <w:r>
        <w:commentReference w:id="98"/>
      </w:r>
      <w:r>
        <w:rPr>
          <w:rtl w:val="0"/>
          <w:lang w:val="en-US"/>
        </w:rPr>
        <w:t xml:space="preserve">) with items it can craft. The bosses will also drop items which one can use to improve the character or weapons.  Some </w:t>
      </w:r>
      <w:ins w:id="99" w:date="2016-10-23T10:49:19 AMZ" w:author="P. Bauer">
        <w:r>
          <w:rPr>
            <w:rtl w:val="0"/>
            <w:lang w:val="en-US"/>
          </w:rPr>
          <w:t>b</w:t>
        </w:r>
      </w:ins>
      <w:del w:id="100" w:date="2016-10-23T10:49:19 AMZ" w:author="P. Bauer">
        <w:r>
          <w:rPr>
            <w:rtl w:val="0"/>
            <w:lang w:val="en-US"/>
          </w:rPr>
          <w:delText>B</w:delText>
        </w:r>
      </w:del>
      <w:r>
        <w:rPr>
          <w:rtl w:val="0"/>
          <w:lang w:val="en-US"/>
        </w:rPr>
        <w:t xml:space="preserve">oss items will also grant </w:t>
      </w:r>
      <w:del w:id="101" w:date="2016-10-23T10:49:30 AMZ" w:author="P. Bauer">
        <w:r>
          <w:rPr>
            <w:rtl w:val="0"/>
            <w:lang w:val="en-US"/>
          </w:rPr>
          <w:delText xml:space="preserve">one </w:delText>
        </w:r>
      </w:del>
      <w:r>
        <w:rPr>
          <w:rtl w:val="0"/>
          <w:lang w:val="en-US"/>
        </w:rPr>
        <w:t>a special advantage. For example: One can breed a dragon with a dragon egg that a dragon boss drops</w:t>
      </w:r>
      <w:del w:id="102" w:date="2016-10-23T10:49:44 AMZ" w:author="P. Bauer">
        <w:r>
          <w:rPr>
            <w:rtl w:val="0"/>
            <w:lang w:val="en-US"/>
          </w:rPr>
          <w:delText xml:space="preserve"> (but it is very rare)</w:delText>
        </w:r>
      </w:del>
      <w:r>
        <w:rPr>
          <w:rtl w:val="0"/>
          <w:lang w:val="en-US"/>
        </w:rPr>
        <w:t>.</w:t>
      </w:r>
    </w:p>
    <w:p>
      <w:pPr>
        <w:pStyle w:val="heading 2"/>
        <w:rPr>
          <w:del w:id="103" w:date="2016-10-21T8:57:22 AMZ" w:author="P. Bauer"/>
          <w:lang w:val="en-US"/>
        </w:rPr>
      </w:pPr>
      <w:bookmarkStart w:name="_Toc6" w:id="104"/>
      <w:ins w:id="105" w:date="2016-10-21T9:03:23 AMZ" w:author="P. Bauer">
        <w:r>
          <w:rPr>
            <w:rtl w:val="0"/>
            <w:lang w:val="en-US"/>
          </w:rPr>
          <w:t xml:space="preserve">5.2 </w:t>
        </w:r>
      </w:ins>
      <w:r>
        <w:rPr>
          <w:rtl w:val="0"/>
          <w:lang w:val="en-US"/>
        </w:rPr>
        <w:t>Story</w:t>
      </w:r>
      <w:del w:id="106" w:date="2016-10-21T8:57:22 AMZ" w:author="P. Bauer">
        <w:r>
          <w:rPr>
            <w:rtl w:val="0"/>
            <w:lang w:val="en-US"/>
          </w:rPr>
          <w:delText>:</w:delText>
        </w:r>
      </w:del>
      <w:bookmarkEnd w:id="104"/>
    </w:p>
    <w:p>
      <w:pPr>
        <w:pStyle w:val="Normal.0"/>
        <w:rPr>
          <w:lang w:val="en-US"/>
        </w:rPr>
      </w:pPr>
      <w:ins w:id="107" w:date="2016-10-28T8:37:26 AMZ" w:author="P. Bauer">
        <w:r>
          <w:rPr>
            <w:rtl w:val="0"/>
            <w:lang w:val="en-US"/>
          </w:rPr>
          <w:t>Here a more detailed plot of the first three levels is given to convey the basic idea of the game to the reader. The other levels are only given as a sketch or are not defined yet. The story will have 10 levels without counting the first introductory level.</w:t>
        </w:r>
      </w:ins>
    </w:p>
    <w:p>
      <w:pPr>
        <w:pStyle w:val="heading 3"/>
        <w:rPr>
          <w:lang w:val="en-US"/>
        </w:rPr>
      </w:pPr>
      <w:bookmarkStart w:name="_Toc7" w:id="108"/>
      <w:ins w:id="109" w:date="2016-10-21T9:03:30 AMZ" w:author="P. Bauer">
        <w:r>
          <w:rPr>
            <w:rtl w:val="0"/>
            <w:lang w:val="en-US"/>
          </w:rPr>
          <w:t xml:space="preserve">5.2.1 </w:t>
        </w:r>
      </w:ins>
      <w:del w:id="110" w:date="2016-10-21T9:03:36 AMZ" w:author="P. Bauer">
        <w:r>
          <w:rPr>
            <w:rtl w:val="0"/>
            <w:lang w:val="en-US"/>
          </w:rPr>
          <w:delText>(</w:delText>
        </w:r>
      </w:del>
      <w:r>
        <w:rPr>
          <w:rtl w:val="0"/>
          <w:lang w:val="en-US"/>
        </w:rPr>
        <w:t>Level 0</w:t>
      </w:r>
      <w:ins w:id="111" w:date="2016-10-21T9:03:40 AMZ" w:author="P. Bauer">
        <w:r>
          <w:rPr>
            <w:rtl w:val="0"/>
            <w:lang w:val="en-US"/>
          </w:rPr>
          <w:t xml:space="preserve">: </w:t>
        </w:r>
      </w:ins>
      <w:del w:id="112" w:date="2016-10-21T9:03:39 AMZ" w:author="P. Bauer">
        <w:r>
          <w:rPr>
            <w:rtl w:val="0"/>
            <w:lang w:val="en-US"/>
          </w:rPr>
          <w:delText>)</w:delText>
        </w:r>
      </w:del>
      <w:r>
        <w:rPr>
          <w:rtl w:val="0"/>
          <w:lang w:val="en-US"/>
        </w:rPr>
        <w:t>Tutorial</w:t>
      </w:r>
      <w:del w:id="113" w:date="2016-10-21T9:03:43 AMZ" w:author="P. Bauer">
        <w:r>
          <w:rPr>
            <w:rtl w:val="0"/>
            <w:lang w:val="en-US"/>
          </w:rPr>
          <w:delText>:</w:delText>
        </w:r>
      </w:del>
      <w:bookmarkEnd w:id="108"/>
    </w:p>
    <w:p>
      <w:pPr>
        <w:pStyle w:val="Normal.0"/>
        <w:rPr>
          <w:ins w:id="114" w:date="2016-10-21T9:01:44 AMZ" w:author="P. Bauer"/>
          <w:lang w:val="en-US"/>
        </w:rPr>
      </w:pPr>
      <w:r>
        <w:rPr>
          <w:rtl w:val="0"/>
          <w:lang w:val="en-US"/>
        </w:rPr>
        <w:t xml:space="preserve">The Adventurer is sitting with his grandchildren around in a wooden house in the forest. The adventurer is an old guy. He is telling them a story about his previous adventures. Suddenly the fire is starting to extinguish. So the Adventurer decides to go out and get some wood from the shelter where he stores the firewood.  When he arrives there he notices that there is no firewood so he grabs an axe and goes to the woods. After he travelled for a while he forgot why he went to the woods. Then he remembers </w:t>
      </w:r>
      <w:del w:id="115" w:date="2016-10-21T8:58:11 AMZ" w:author="P. Bauer">
        <w:r>
          <w:rPr>
            <w:rtl w:val="0"/>
            <w:lang w:val="en-US"/>
          </w:rPr>
          <w:delText xml:space="preserve">it, </w:delText>
        </w:r>
      </w:del>
      <w:ins w:id="116" w:date="2016-10-21T8:58:11 AMZ" w:author="P. Bauer">
        <w:r>
          <w:rPr>
            <w:rtl w:val="0"/>
            <w:lang w:val="en-US"/>
          </w:rPr>
          <w:t xml:space="preserve">that </w:t>
        </w:r>
      </w:ins>
      <w:r>
        <w:rPr>
          <w:rtl w:val="0"/>
          <w:lang w:val="en-US"/>
        </w:rPr>
        <w:t xml:space="preserve">he wanted to defeat the evil witch </w:t>
      </w:r>
      <w:r>
        <w:rPr>
          <w:rtl w:val="0"/>
          <w:lang w:val="en-US"/>
        </w:rPr>
        <w:t>“</w:t>
      </w:r>
      <w:r>
        <w:rPr>
          <w:rtl w:val="0"/>
          <w:lang w:val="en-US"/>
        </w:rPr>
        <w:t>the humpy Gertr</w:t>
      </w:r>
      <w:r>
        <w:rPr>
          <w:rtl w:val="0"/>
          <w:lang w:val="en-US"/>
        </w:rPr>
        <w:t>ü</w:t>
      </w:r>
      <w:r>
        <w:rPr>
          <w:rtl w:val="0"/>
          <w:lang w:val="en-US"/>
        </w:rPr>
        <w:t>d</w:t>
      </w:r>
      <w:r>
        <w:rPr>
          <w:rtl w:val="0"/>
          <w:lang w:val="en-US"/>
        </w:rPr>
        <w:t>”</w:t>
      </w:r>
      <w:r>
        <w:rPr>
          <w:rtl w:val="0"/>
          <w:lang w:val="en-US"/>
        </w:rPr>
        <w:t>(</w:t>
      </w:r>
      <w:del w:id="117" w:date="2016-10-21T8:58:32 AMZ" w:author="P. Bauer">
        <w:r>
          <w:rPr>
            <w:rtl w:val="0"/>
            <w:lang w:val="en-US"/>
          </w:rPr>
          <w:delText>im Deutschen</w:delText>
        </w:r>
      </w:del>
      <w:ins w:id="118" w:date="2016-10-21T8:58:33 AMZ" w:author="P. Bauer">
        <w:r>
          <w:rPr>
            <w:rtl w:val="0"/>
            <w:lang w:val="en-US"/>
          </w:rPr>
          <w:t>in German</w:t>
        </w:r>
      </w:ins>
      <w:r>
        <w:rPr>
          <w:rtl w:val="0"/>
          <w:lang w:val="en-US"/>
        </w:rPr>
        <w:t xml:space="preserve"> “</w:t>
      </w:r>
      <w:r>
        <w:rPr>
          <w:rtl w:val="0"/>
          <w:lang w:val="en-US"/>
        </w:rPr>
        <w:t>b</w:t>
      </w:r>
      <w:r>
        <w:rPr>
          <w:rtl w:val="0"/>
          <w:lang w:val="en-US"/>
        </w:rPr>
        <w:t>ü</w:t>
      </w:r>
      <w:r>
        <w:rPr>
          <w:rtl w:val="0"/>
          <w:lang w:val="en-US"/>
        </w:rPr>
        <w:t>cklige Gertr</w:t>
      </w:r>
      <w:r>
        <w:rPr>
          <w:rtl w:val="0"/>
          <w:lang w:val="en-US"/>
        </w:rPr>
        <w:t>ü</w:t>
      </w:r>
      <w:r>
        <w:rPr>
          <w:rtl w:val="0"/>
          <w:lang w:val="en-US"/>
        </w:rPr>
        <w:t>d</w:t>
      </w:r>
      <w:r>
        <w:rPr>
          <w:rtl w:val="0"/>
          <w:lang w:val="en-US"/>
        </w:rPr>
        <w:t xml:space="preserve">” </w:t>
      </w:r>
      <w:r>
        <w:rPr>
          <w:rtl w:val="0"/>
          <w:lang w:val="en-US"/>
        </w:rPr>
        <w:t xml:space="preserve">the player will </w:t>
      </w:r>
      <w:del w:id="119" w:date="2016-10-21T8:58:51 AMZ" w:author="P. Bauer">
        <w:r>
          <w:rPr>
            <w:rtl w:val="0"/>
            <w:lang w:val="en-US"/>
          </w:rPr>
          <w:delText>hear</w:delText>
        </w:r>
      </w:del>
      <w:ins w:id="120" w:date="2016-10-21T8:58:52 AMZ" w:author="P. Bauer">
        <w:r>
          <w:rPr>
            <w:rtl w:val="0"/>
            <w:lang w:val="en-US"/>
          </w:rPr>
          <w:t>learn</w:t>
        </w:r>
      </w:ins>
      <w:r>
        <w:rPr>
          <w:rtl w:val="0"/>
          <w:lang w:val="en-US"/>
        </w:rPr>
        <w:t xml:space="preserve"> later why the </w:t>
      </w:r>
      <w:del w:id="121" w:date="2016-10-21T8:59:09 AMZ" w:author="P. Bauer">
        <w:r>
          <w:rPr>
            <w:rtl w:val="0"/>
            <w:lang w:val="en-US"/>
          </w:rPr>
          <w:delText>hero</w:delText>
        </w:r>
      </w:del>
      <w:ins w:id="122" w:date="2016-10-21T8:59:11 AMZ" w:author="P. Bauer">
        <w:r>
          <w:rPr>
            <w:rtl w:val="0"/>
            <w:lang w:val="en-US"/>
          </w:rPr>
          <w:t>Adventurer</w:t>
        </w:r>
      </w:ins>
      <w:r>
        <w:rPr>
          <w:rtl w:val="0"/>
          <w:lang w:val="en-US"/>
        </w:rPr>
        <w:t xml:space="preserve"> hates her so much). After a little tutorial which introduces the player to the Game he arrives at a tree on which a witch is painted on and he thinks that this is Gertr</w:t>
      </w:r>
      <w:r>
        <w:rPr>
          <w:rtl w:val="0"/>
          <w:lang w:val="en-US"/>
        </w:rPr>
        <w:t>ü</w:t>
      </w:r>
      <w:r>
        <w:rPr>
          <w:rtl w:val="0"/>
          <w:lang w:val="en-US"/>
        </w:rPr>
        <w:t xml:space="preserve">d and he defeats her. </w:t>
      </w:r>
      <w:del w:id="123" w:date="2016-10-21T9:00:53 AMZ" w:author="P. Bauer">
        <w:r>
          <w:rPr>
            <w:rtl w:val="0"/>
            <w:lang w:val="en-US"/>
          </w:rPr>
          <w:delText>(</w:delText>
        </w:r>
      </w:del>
      <w:r>
        <w:rPr>
          <w:rtl w:val="0"/>
          <w:lang w:val="en-US"/>
        </w:rPr>
        <w:t>She isn</w:t>
      </w:r>
      <w:r>
        <w:rPr>
          <w:rtl w:val="0"/>
          <w:lang w:val="en-US"/>
        </w:rPr>
        <w:t>’</w:t>
      </w:r>
      <w:r>
        <w:rPr>
          <w:rtl w:val="0"/>
          <w:lang w:val="en-US"/>
        </w:rPr>
        <w:t>t attacking him, but the squirrels on the tree</w:t>
      </w:r>
      <w:ins w:id="124" w:date="2016-10-21T9:01:01 AMZ" w:author="P. Bauer">
        <w:r>
          <w:rPr>
            <w:rtl w:val="0"/>
            <w:lang w:val="en-US"/>
          </w:rPr>
          <w:t xml:space="preserve"> do</w:t>
        </w:r>
      </w:ins>
      <w:r>
        <w:rPr>
          <w:rtl w:val="0"/>
          <w:lang w:val="en-US"/>
        </w:rPr>
        <w:t xml:space="preserve"> because they didn</w:t>
      </w:r>
      <w:r>
        <w:rPr>
          <w:rtl w:val="0"/>
          <w:lang w:val="en-US"/>
        </w:rPr>
        <w:t>’</w:t>
      </w:r>
      <w:r>
        <w:rPr>
          <w:rtl w:val="0"/>
          <w:lang w:val="en-US"/>
        </w:rPr>
        <w:t xml:space="preserve">t like that he is hitting the tree, but the Adventurer </w:t>
      </w:r>
      <w:ins w:id="125" w:date="2016-10-21T9:01:20 AMZ" w:author="P. Bauer">
        <w:r>
          <w:rPr>
            <w:rtl w:val="0"/>
            <w:lang w:val="en-US"/>
          </w:rPr>
          <w:t xml:space="preserve">in his senility </w:t>
        </w:r>
      </w:ins>
      <w:r>
        <w:rPr>
          <w:rtl w:val="0"/>
          <w:lang w:val="en-US"/>
        </w:rPr>
        <w:t xml:space="preserve">thinks </w:t>
      </w:r>
      <w:ins w:id="126" w:date="2016-10-21T9:01:25 AMZ" w:author="P. Bauer">
        <w:r>
          <w:rPr>
            <w:rtl w:val="0"/>
            <w:lang w:val="en-US"/>
          </w:rPr>
          <w:t xml:space="preserve">that </w:t>
        </w:r>
      </w:ins>
      <w:del w:id="127" w:date="2016-10-21T9:01:27 AMZ" w:author="P. Bauer">
        <w:r>
          <w:rPr>
            <w:rtl w:val="0"/>
            <w:lang w:val="en-US"/>
          </w:rPr>
          <w:delText>she</w:delText>
        </w:r>
      </w:del>
      <w:ins w:id="128" w:date="2016-10-21T9:01:29 AMZ" w:author="P. Bauer">
        <w:r>
          <w:rPr>
            <w:rtl w:val="0"/>
            <w:lang w:val="en-US"/>
          </w:rPr>
          <w:t>Gertr</w:t>
        </w:r>
      </w:ins>
      <w:ins w:id="129" w:date="2016-10-21T9:01:29 AMZ" w:author="P. Bauer">
        <w:r>
          <w:rPr>
            <w:rtl w:val="0"/>
            <w:lang w:val="en-US"/>
          </w:rPr>
          <w:t>ü</w:t>
        </w:r>
      </w:ins>
      <w:ins w:id="130" w:date="2016-10-21T9:01:29 AMZ" w:author="P. Bauer">
        <w:r>
          <w:rPr>
            <w:rtl w:val="0"/>
            <w:lang w:val="en-US"/>
          </w:rPr>
          <w:t>d</w:t>
        </w:r>
      </w:ins>
      <w:r>
        <w:rPr>
          <w:rtl w:val="0"/>
          <w:lang w:val="en-US"/>
        </w:rPr>
        <w:t xml:space="preserve"> is attacking him</w:t>
      </w:r>
      <w:del w:id="131" w:date="2016-10-21T9:01:33 AMZ" w:author="P. Bauer">
        <w:r>
          <w:rPr>
            <w:rtl w:val="0"/>
            <w:lang w:val="en-US"/>
          </w:rPr>
          <w:delText>)</w:delText>
        </w:r>
      </w:del>
      <w:r>
        <w:rPr>
          <w:rtl w:val="0"/>
          <w:lang w:val="en-US"/>
        </w:rPr>
        <w:t>.</w:t>
      </w:r>
    </w:p>
    <w:p>
      <w:pPr>
        <w:pStyle w:val="Normal.0"/>
        <w:rPr>
          <w:lang w:val="en-US"/>
        </w:rPr>
      </w:pPr>
      <w:del w:id="132" w:date="2016-10-21T9:01:44 AMZ" w:author="P. Bauer">
        <w:r>
          <w:rPr>
            <w:rtl w:val="0"/>
            <w:lang w:val="en-US"/>
          </w:rPr>
          <w:delText xml:space="preserve"> </w:delText>
        </w:r>
      </w:del>
      <w:r>
        <w:rPr>
          <w:rtl w:val="0"/>
          <w:lang w:val="en-US"/>
        </w:rPr>
        <w:t>Because a witch can</w:t>
      </w:r>
      <w:r>
        <w:rPr>
          <w:rtl w:val="0"/>
          <w:lang w:val="en-US"/>
        </w:rPr>
        <w:t>’</w:t>
      </w:r>
      <w:r>
        <w:rPr>
          <w:rtl w:val="0"/>
          <w:lang w:val="en-US"/>
        </w:rPr>
        <w:t>t be killed without fire he returns with the corpse of the witch (</w:t>
      </w:r>
      <w:commentRangeStart w:id="133"/>
      <w:r>
        <w:rPr>
          <w:rtl w:val="0"/>
          <w:lang w:val="en-US"/>
        </w:rPr>
        <w:t>just firewood with paint</w:t>
      </w:r>
      <w:commentRangeEnd w:id="133"/>
      <w:r>
        <w:commentReference w:id="133"/>
      </w:r>
      <w:r>
        <w:rPr>
          <w:rtl w:val="0"/>
          <w:lang w:val="en-US"/>
        </w:rPr>
        <w:t xml:space="preserve">). When he arrives at the house he thinks that the corpse of the witch is too disturbing for the kids so he uses magic to let the corpse of the witch look like </w:t>
      </w:r>
      <w:r>
        <w:rPr>
          <w:rtl w:val="0"/>
          <w:lang w:val="en-US"/>
        </w:rPr>
        <w:t>“</w:t>
      </w:r>
      <w:r>
        <w:rPr>
          <w:rtl w:val="0"/>
          <w:lang w:val="en-US"/>
        </w:rPr>
        <w:t>firewood</w:t>
      </w:r>
      <w:r>
        <w:rPr>
          <w:rtl w:val="0"/>
          <w:lang w:val="en-US"/>
        </w:rPr>
        <w:t>”</w:t>
      </w:r>
      <w:r>
        <w:rPr>
          <w:rtl w:val="0"/>
          <w:lang w:val="en-US"/>
        </w:rPr>
        <w:t xml:space="preserve">. Then he goes inside and uses the wood to incinerate the fireplace again. After he had done that he tells the kids the story of what just happened but </w:t>
      </w:r>
      <w:commentRangeStart w:id="134"/>
      <w:r>
        <w:rPr>
          <w:rFonts w:ascii="Arial" w:hAnsi="Arial"/>
          <w:sz w:val="20"/>
          <w:szCs w:val="20"/>
          <w:rtl w:val="0"/>
          <w:lang w:val="en-US"/>
        </w:rPr>
        <w:t>overdramatizes</w:t>
      </w:r>
      <w:commentRangeEnd w:id="134"/>
      <w:r>
        <w:commentReference w:id="134"/>
      </w:r>
      <w:r>
        <w:rPr>
          <w:rtl w:val="0"/>
          <w:lang w:val="en-US"/>
        </w:rPr>
        <w:t xml:space="preserve"> it a lot.</w:t>
      </w:r>
    </w:p>
    <w:p>
      <w:pPr>
        <w:pStyle w:val="Normal.0"/>
        <w:rPr>
          <w:del w:id="135" w:date="2016-10-21T9:03:08 AMZ" w:author="P. Bauer"/>
          <w:lang w:val="en-US"/>
        </w:rPr>
      </w:pPr>
      <w:del w:id="136" w:date="2016-10-21T9:03:08 AMZ" w:author="P. Bauer">
        <w:r>
          <w:rPr>
            <w:rtl w:val="0"/>
            <w:lang w:val="en-US"/>
          </w:rPr>
          <w:delText>No witches where harmed during the production.</w:delText>
        </w:r>
      </w:del>
    </w:p>
    <w:p>
      <w:pPr>
        <w:pStyle w:val="Normal.0"/>
        <w:rPr>
          <w:del w:id="137" w:date="2016-10-21T9:03:08 AMZ" w:author="P. Bauer"/>
          <w:lang w:val="en-US"/>
        </w:rPr>
      </w:pPr>
    </w:p>
    <w:p>
      <w:pPr>
        <w:pStyle w:val="heading 3"/>
        <w:rPr>
          <w:lang w:val="en-US"/>
        </w:rPr>
      </w:pPr>
      <w:bookmarkStart w:name="_Toc8" w:id="138"/>
      <w:ins w:id="139" w:date="2016-10-21T9:03:50 AMZ" w:author="P. Bauer">
        <w:r>
          <w:rPr>
            <w:rtl w:val="0"/>
            <w:lang w:val="en-US"/>
          </w:rPr>
          <w:t xml:space="preserve">5.2.2 </w:t>
        </w:r>
      </w:ins>
      <w:del w:id="140" w:date="2016-10-21T9:03:51 AMZ" w:author="P. Bauer">
        <w:r>
          <w:rPr>
            <w:rtl w:val="0"/>
            <w:lang w:val="en-US"/>
          </w:rPr>
          <w:delText>(</w:delText>
        </w:r>
      </w:del>
      <w:r>
        <w:rPr>
          <w:rtl w:val="0"/>
          <w:lang w:val="en-US"/>
        </w:rPr>
        <w:t>Level 1</w:t>
      </w:r>
      <w:ins w:id="141" w:date="2016-10-21T9:03:54 AMZ" w:author="P. Bauer">
        <w:r>
          <w:rPr>
            <w:rtl w:val="0"/>
            <w:lang w:val="en-US"/>
          </w:rPr>
          <w:t>:</w:t>
        </w:r>
      </w:ins>
      <w:del w:id="142" w:date="2016-10-21T9:03:54 AMZ" w:author="P. Bauer">
        <w:r>
          <w:rPr>
            <w:rtl w:val="0"/>
            <w:lang w:val="en-US"/>
          </w:rPr>
          <w:delText>)</w:delText>
        </w:r>
      </w:del>
      <w:r>
        <w:rPr>
          <w:rtl w:val="0"/>
          <w:lang w:val="en-US"/>
        </w:rPr>
        <w:t xml:space="preserve"> The </w:t>
      </w:r>
      <w:ins w:id="143" w:date="2016-10-21T9:04:06 AMZ" w:author="P. Bauer">
        <w:r>
          <w:rPr>
            <w:rtl w:val="0"/>
            <w:lang w:val="en-US"/>
          </w:rPr>
          <w:t>B</w:t>
        </w:r>
      </w:ins>
      <w:del w:id="144" w:date="2016-10-21T9:04:05 AMZ" w:author="P. Bauer">
        <w:r>
          <w:rPr>
            <w:rtl w:val="0"/>
            <w:lang w:val="en-US"/>
          </w:rPr>
          <w:delText>b</w:delText>
        </w:r>
      </w:del>
      <w:r>
        <w:rPr>
          <w:rtl w:val="0"/>
          <w:lang w:val="en-US"/>
        </w:rPr>
        <w:t>eginning</w:t>
      </w:r>
      <w:del w:id="145" w:date="2016-10-21T9:03:57 AMZ" w:author="P. Bauer">
        <w:r>
          <w:rPr>
            <w:rtl w:val="0"/>
            <w:lang w:val="en-US"/>
          </w:rPr>
          <w:delText>…</w:delText>
        </w:r>
      </w:del>
      <w:bookmarkEnd w:id="138"/>
    </w:p>
    <w:p>
      <w:pPr>
        <w:pStyle w:val="Normal.0"/>
        <w:rPr>
          <w:lang w:val="en-US"/>
        </w:rPr>
      </w:pPr>
      <w:r>
        <w:rPr>
          <w:rtl w:val="0"/>
          <w:lang w:val="en-US"/>
        </w:rPr>
        <w:t>After the adventurer tells the children about his last adventure (</w:t>
      </w:r>
      <w:commentRangeStart w:id="146"/>
      <w:r>
        <w:rPr>
          <w:rtl w:val="0"/>
          <w:lang w:val="en-US"/>
        </w:rPr>
        <w:t>Level 0(via a textbox)</w:t>
      </w:r>
      <w:commentRangeEnd w:id="146"/>
      <w:r>
        <w:commentReference w:id="146"/>
      </w:r>
      <w:r>
        <w:rPr>
          <w:rtl w:val="0"/>
          <w:lang w:val="en-US"/>
        </w:rPr>
        <w:t>), he asks the children if he ever told them the story about his first quest. So he start</w:t>
      </w:r>
      <w:ins w:id="147" w:date="2016-10-21T9:04:40 AMZ" w:author="P. Bauer">
        <w:r>
          <w:rPr>
            <w:rtl w:val="0"/>
            <w:lang w:val="en-US"/>
          </w:rPr>
          <w:t>s</w:t>
        </w:r>
      </w:ins>
      <w:del w:id="148" w:date="2016-10-21T9:04:40 AMZ" w:author="P. Bauer">
        <w:r>
          <w:rPr>
            <w:rtl w:val="0"/>
            <w:lang w:val="en-US"/>
          </w:rPr>
          <w:delText>ed</w:delText>
        </w:r>
      </w:del>
      <w:r>
        <w:rPr>
          <w:rtl w:val="0"/>
          <w:lang w:val="en-US"/>
        </w:rPr>
        <w:t xml:space="preserve"> to tell the tale. He tells the children that he was raised in a village. </w:t>
      </w:r>
      <w:del w:id="149" w:date="2016-10-21T9:04:58 AMZ" w:author="P. Bauer">
        <w:r>
          <w:rPr>
            <w:rtl w:val="0"/>
            <w:lang w:val="en-US"/>
          </w:rPr>
          <w:delText>(</w:delText>
        </w:r>
      </w:del>
      <w:r>
        <w:rPr>
          <w:rtl w:val="0"/>
          <w:lang w:val="en-US"/>
        </w:rPr>
        <w:t>The scene fades to the adventurer (age: 17) while he is walking down a path.</w:t>
      </w:r>
      <w:del w:id="150" w:date="2016-10-21T9:05:02 AMZ" w:author="P. Bauer">
        <w:r>
          <w:rPr>
            <w:rtl w:val="0"/>
            <w:lang w:val="en-US"/>
          </w:rPr>
          <w:delText>)</w:delText>
        </w:r>
      </w:del>
      <w:r>
        <w:rPr>
          <w:rtl w:val="0"/>
          <w:lang w:val="en-US"/>
        </w:rPr>
        <w:t xml:space="preserve"> The adventurer says to himself: </w:t>
      </w:r>
      <w:r>
        <w:rPr>
          <w:rtl w:val="0"/>
          <w:lang w:val="en-US"/>
        </w:rPr>
        <w:t>„</w:t>
      </w:r>
      <w:r>
        <w:rPr>
          <w:rtl w:val="0"/>
          <w:lang w:val="en-US"/>
        </w:rPr>
        <w:t>Today is the day where my adventure starts.</w:t>
      </w:r>
      <w:r>
        <w:rPr>
          <w:rtl w:val="0"/>
          <w:lang w:val="en-US"/>
        </w:rPr>
        <w:t xml:space="preserve">” </w:t>
      </w:r>
      <w:r>
        <w:rPr>
          <w:rtl w:val="0"/>
          <w:lang w:val="en-US"/>
        </w:rPr>
        <w:t>While the adventurer is lost in his thoughts, imagining his prospective adventures an old lady asks him if he can help her carrying her two bags. Paralyzed from his sudden awake from the world of dreams he agrees and walks with her to a house in the forest.[</w:t>
      </w:r>
      <w:commentRangeStart w:id="151"/>
      <w:r>
        <w:rPr>
          <w:rtl w:val="0"/>
          <w:lang w:val="en-US"/>
        </w:rPr>
        <w:t>FREEPLAY</w:t>
      </w:r>
      <w:commentRangeEnd w:id="151"/>
      <w:r>
        <w:commentReference w:id="151"/>
      </w:r>
      <w:r>
        <w:rPr>
          <w:rtl w:val="0"/>
          <w:lang w:val="en-US"/>
        </w:rPr>
        <w:t>]  After he enter</w:t>
      </w:r>
      <w:ins w:id="152" w:date="2016-10-21T9:05:42 AMZ" w:author="P. Bauer">
        <w:r>
          <w:rPr>
            <w:rtl w:val="0"/>
            <w:lang w:val="en-US"/>
          </w:rPr>
          <w:t>s</w:t>
        </w:r>
      </w:ins>
      <w:del w:id="153" w:date="2016-10-21T9:05:42 AMZ" w:author="P. Bauer">
        <w:r>
          <w:rPr>
            <w:rtl w:val="0"/>
            <w:lang w:val="en-US"/>
          </w:rPr>
          <w:delText>ed</w:delText>
        </w:r>
      </w:del>
      <w:r>
        <w:rPr>
          <w:rtl w:val="0"/>
          <w:lang w:val="en-US"/>
        </w:rPr>
        <w:t xml:space="preserve"> her house, the lady says to him: </w:t>
      </w:r>
      <w:r>
        <w:rPr>
          <w:rtl w:val="0"/>
          <w:lang w:val="en-US"/>
        </w:rPr>
        <w:t>„</w:t>
      </w:r>
      <w:r>
        <w:rPr>
          <w:rtl w:val="0"/>
          <w:lang w:val="en-US"/>
        </w:rPr>
        <w:t>Thank you that you helped me with my</w:t>
      </w:r>
      <w:r>
        <w:rPr>
          <w:rtl w:val="0"/>
          <w:lang w:val="en-US"/>
        </w:rPr>
        <w:t xml:space="preserve">… </w:t>
      </w:r>
      <w:r>
        <w:rPr>
          <w:rtl w:val="0"/>
          <w:lang w:val="en-US"/>
        </w:rPr>
        <w:t>umm</w:t>
      </w:r>
      <w:r>
        <w:rPr>
          <w:rtl w:val="0"/>
          <w:lang w:val="en-US"/>
        </w:rPr>
        <w:t xml:space="preserve">… </w:t>
      </w:r>
      <w:r>
        <w:rPr>
          <w:rtl w:val="0"/>
          <w:lang w:val="en-US"/>
        </w:rPr>
        <w:t>groceries! I want to invite you to a cup of tea, see it as a thanks for your help.</w:t>
      </w:r>
      <w:del w:id="154" w:date="2016-10-21T9:06:00 AMZ" w:author="P. Bauer">
        <w:r>
          <w:rPr>
            <w:rtl w:val="0"/>
            <w:lang w:val="en-US"/>
          </w:rPr>
          <w:delText xml:space="preserve"> </w:delText>
        </w:r>
      </w:del>
      <w:r>
        <w:rPr>
          <w:rtl w:val="0"/>
          <w:lang w:val="en-US"/>
        </w:rPr>
        <w:t xml:space="preserve">” </w:t>
      </w:r>
      <w:r>
        <w:rPr>
          <w:rtl w:val="0"/>
          <w:lang w:val="en-US"/>
        </w:rPr>
        <w:t xml:space="preserve">The lady points at a table and chair and tells the adventurer </w:t>
      </w:r>
      <w:del w:id="155" w:date="2016-10-21T9:06:15 AMZ" w:author="P. Bauer">
        <w:r>
          <w:rPr>
            <w:rtl w:val="0"/>
            <w:lang w:val="en-US"/>
          </w:rPr>
          <w:delText>that he can</w:delText>
        </w:r>
      </w:del>
      <w:ins w:id="156" w:date="2016-10-21T9:06:15 AMZ" w:author="P. Bauer">
        <w:r>
          <w:rPr>
            <w:rtl w:val="0"/>
            <w:lang w:val="en-US"/>
          </w:rPr>
          <w:t>to</w:t>
        </w:r>
      </w:ins>
      <w:r>
        <w:rPr>
          <w:rtl w:val="0"/>
          <w:lang w:val="en-US"/>
        </w:rPr>
        <w:t xml:space="preserve"> sit down there. After the adventurer </w:t>
      </w:r>
      <w:del w:id="157" w:date="2016-10-21T9:06:35 AMZ" w:author="P. Bauer">
        <w:r>
          <w:rPr>
            <w:rtl w:val="0"/>
            <w:lang w:val="en-US"/>
          </w:rPr>
          <w:delText xml:space="preserve">has </w:delText>
        </w:r>
      </w:del>
      <w:r>
        <w:rPr>
          <w:rtl w:val="0"/>
          <w:lang w:val="en-US"/>
        </w:rPr>
        <w:t>set down on the chair he sees a broom in the corner of the room. So he asks the old lady if she is a witch. Thereon she repl</w:t>
      </w:r>
      <w:ins w:id="158" w:date="2016-10-23T10:43:24 AMZ" w:author="P. Bauer">
        <w:r>
          <w:rPr>
            <w:rtl w:val="0"/>
            <w:lang w:val="en-US"/>
          </w:rPr>
          <w:t>ie</w:t>
        </w:r>
      </w:ins>
      <w:del w:id="159" w:date="2016-10-23T10:43:23 AMZ" w:author="P. Bauer">
        <w:r>
          <w:rPr>
            <w:rtl w:val="0"/>
            <w:lang w:val="en-US"/>
          </w:rPr>
          <w:delText>y</w:delText>
        </w:r>
      </w:del>
      <w:r>
        <w:rPr>
          <w:rtl w:val="0"/>
          <w:lang w:val="en-US"/>
        </w:rPr>
        <w:t xml:space="preserve">s:   </w:t>
      </w:r>
      <w:r>
        <w:rPr>
          <w:rtl w:val="0"/>
          <w:lang w:val="en-US"/>
        </w:rPr>
        <w:t xml:space="preserve">” </w:t>
      </w:r>
      <w:r>
        <w:rPr>
          <w:rtl w:val="0"/>
          <w:lang w:val="en-US"/>
        </w:rPr>
        <w:t>I see</w:t>
      </w:r>
      <w:r>
        <w:rPr>
          <w:rtl w:val="0"/>
          <w:lang w:val="en-US"/>
        </w:rPr>
        <w:t xml:space="preserve">… </w:t>
      </w:r>
      <w:r>
        <w:rPr>
          <w:rtl w:val="0"/>
          <w:lang w:val="en-US"/>
        </w:rPr>
        <w:t>the first time I saw you, I already thought that you looked very smart (scene shifts to the adventurer while he is picking in his nose)</w:t>
      </w:r>
      <w:r>
        <w:rPr>
          <w:rtl w:val="0"/>
          <w:lang w:val="en-US"/>
        </w:rPr>
        <w:t xml:space="preserve">… </w:t>
      </w:r>
      <w:r>
        <w:rPr>
          <w:rtl w:val="0"/>
          <w:lang w:val="en-US"/>
        </w:rPr>
        <w:t>(The lady stops for a second). I mean</w:t>
      </w:r>
      <w:r>
        <w:rPr>
          <w:rtl w:val="0"/>
          <w:lang w:val="en-US"/>
        </w:rPr>
        <w:t xml:space="preserve">… </w:t>
      </w:r>
      <w:r>
        <w:rPr>
          <w:rtl w:val="0"/>
          <w:lang w:val="en-US"/>
        </w:rPr>
        <w:t>of course not silly! Why don</w:t>
      </w:r>
      <w:r>
        <w:rPr>
          <w:rtl w:val="0"/>
          <w:lang w:val="en-US"/>
        </w:rPr>
        <w:t>’</w:t>
      </w:r>
      <w:r>
        <w:rPr>
          <w:rtl w:val="0"/>
          <w:lang w:val="en-US"/>
        </w:rPr>
        <w:t>t you drink your tea (lady gives him his cup of tea) my boy. I have to go outside bring the groceries in</w:t>
      </w:r>
      <w:r>
        <w:rPr>
          <w:rtl w:val="0"/>
          <w:lang w:val="en-US"/>
        </w:rPr>
        <w:t xml:space="preserve">… </w:t>
      </w:r>
      <w:r>
        <w:rPr>
          <w:rtl w:val="0"/>
          <w:lang w:val="en-US"/>
        </w:rPr>
        <w:t>the</w:t>
      </w:r>
      <w:r>
        <w:rPr>
          <w:rtl w:val="0"/>
          <w:lang w:val="en-US"/>
        </w:rPr>
        <w:t xml:space="preserve">… </w:t>
      </w:r>
      <w:r>
        <w:rPr>
          <w:rtl w:val="0"/>
          <w:lang w:val="en-US"/>
        </w:rPr>
        <w:t>umm</w:t>
      </w:r>
      <w:r>
        <w:rPr>
          <w:rtl w:val="0"/>
          <w:lang w:val="en-US"/>
        </w:rPr>
        <w:t xml:space="preserve">… </w:t>
      </w:r>
      <w:r>
        <w:rPr>
          <w:rtl w:val="0"/>
          <w:lang w:val="en-US"/>
        </w:rPr>
        <w:t>grocery shelter yeah</w:t>
      </w:r>
      <w:r>
        <w:rPr>
          <w:rtl w:val="0"/>
          <w:lang w:val="en-US"/>
        </w:rPr>
        <w:t xml:space="preserve">… </w:t>
      </w:r>
      <w:r>
        <w:rPr>
          <w:rtl w:val="0"/>
          <w:lang w:val="en-US"/>
        </w:rPr>
        <w:t>the grocery shelter.</w:t>
      </w:r>
      <w:r>
        <w:rPr>
          <w:rtl w:val="0"/>
          <w:lang w:val="en-US"/>
        </w:rPr>
        <w:t xml:space="preserve">” </w:t>
      </w:r>
      <w:r>
        <w:rPr>
          <w:rtl w:val="0"/>
          <w:lang w:val="en-US"/>
        </w:rPr>
        <w:t>Then the lady walks out of the cabin and the adventurer is a little bit sceptic because of the broom, so he switches the two tea cups. Shortly after that the witch comes back in and sits down to the adventurer.</w:t>
      </w:r>
    </w:p>
    <w:p>
      <w:pPr>
        <w:pStyle w:val="Normal.0"/>
        <w:rPr>
          <w:lang w:val="en-US"/>
        </w:rPr>
      </w:pPr>
      <w:r>
        <w:rPr>
          <w:rtl w:val="0"/>
          <w:lang w:val="en-US"/>
        </w:rPr>
        <w:t xml:space="preserve">They start talking and the player </w:t>
      </w:r>
      <w:commentRangeStart w:id="160"/>
      <w:r>
        <w:rPr>
          <w:rtl w:val="0"/>
          <w:lang w:val="en-US"/>
        </w:rPr>
        <w:t>learns a little bit about the adventurer</w:t>
      </w:r>
      <w:commentRangeEnd w:id="160"/>
      <w:r>
        <w:commentReference w:id="160"/>
      </w:r>
      <w:r>
        <w:rPr>
          <w:rtl w:val="0"/>
          <w:lang w:val="en-US"/>
        </w:rPr>
        <w:t>. Then the adventurer drinks the tea and the lady starts to laugh</w:t>
      </w:r>
      <w:del w:id="161" w:date="2016-10-21T9:07:57 AMZ" w:author="P. Bauer">
        <w:r>
          <w:rPr>
            <w:rtl w:val="0"/>
            <w:lang w:val="en-US"/>
          </w:rPr>
          <w:delText>s</w:delText>
        </w:r>
      </w:del>
      <w:r>
        <w:rPr>
          <w:rtl w:val="0"/>
          <w:lang w:val="en-US"/>
        </w:rPr>
        <w:t xml:space="preserve"> and says:</w:t>
      </w:r>
      <w:r>
        <w:rPr>
          <w:rtl w:val="0"/>
          <w:lang w:val="en-US"/>
        </w:rPr>
        <w:t xml:space="preserve">” </w:t>
      </w:r>
      <w:r>
        <w:rPr>
          <w:rtl w:val="0"/>
          <w:lang w:val="en-US"/>
        </w:rPr>
        <w:t>Ha, now that you drank the tea you will turn into a pig!</w:t>
      </w:r>
      <w:r>
        <w:rPr>
          <w:rtl w:val="0"/>
          <w:lang w:val="en-US"/>
        </w:rPr>
        <w:t>” “</w:t>
      </w:r>
      <w:r>
        <w:rPr>
          <w:rtl w:val="0"/>
          <w:lang w:val="en-US"/>
        </w:rPr>
        <w:t>But, I have switched the two cups so you drank the serum</w:t>
      </w:r>
      <w:r>
        <w:rPr>
          <w:rtl w:val="0"/>
          <w:lang w:val="en-US"/>
        </w:rPr>
        <w:t>”</w:t>
      </w:r>
      <w:r>
        <w:rPr>
          <w:rtl w:val="0"/>
          <w:lang w:val="en-US"/>
        </w:rPr>
        <w:t xml:space="preserve">, </w:t>
      </w:r>
      <w:del w:id="162" w:date="2016-10-21T9:08:12 AMZ" w:author="P. Bauer">
        <w:r>
          <w:rPr>
            <w:rtl w:val="0"/>
            <w:lang w:val="en-US"/>
          </w:rPr>
          <w:delText>replys</w:delText>
        </w:r>
      </w:del>
      <w:ins w:id="163" w:date="2016-10-21T9:08:14 AMZ" w:author="P. Bauer">
        <w:r>
          <w:rPr>
            <w:rtl w:val="0"/>
            <w:lang w:val="en-US"/>
          </w:rPr>
          <w:t>replies</w:t>
        </w:r>
      </w:ins>
      <w:r>
        <w:rPr>
          <w:rtl w:val="0"/>
          <w:lang w:val="en-US"/>
        </w:rPr>
        <w:t xml:space="preserve"> the adventurer. </w:t>
      </w:r>
      <w:r>
        <w:rPr>
          <w:rtl w:val="0"/>
          <w:lang w:val="en-US"/>
        </w:rPr>
        <w:t>“</w:t>
      </w:r>
      <w:r>
        <w:rPr>
          <w:rtl w:val="0"/>
          <w:lang w:val="en-US"/>
        </w:rPr>
        <w:t>Oh no, I am allergic to pigs! On second thought it was not such a good plan after all! Well, I just had one pig potion left.</w:t>
      </w:r>
      <w:r>
        <w:rPr>
          <w:rtl w:val="0"/>
          <w:lang w:val="en-US"/>
        </w:rPr>
        <w:t xml:space="preserve">” </w:t>
      </w:r>
      <w:r>
        <w:rPr>
          <w:rtl w:val="0"/>
          <w:lang w:val="en-US"/>
        </w:rPr>
        <w:t>Than the lady turns into a pig and the hero can search her house for useful items. If he does so the player will find a pig saddle which he can use on the witch to use her as mount.</w:t>
      </w:r>
    </w:p>
    <w:p>
      <w:pPr>
        <w:pStyle w:val="Normal.0"/>
        <w:rPr>
          <w:lang w:val="en-US"/>
        </w:rPr>
      </w:pPr>
    </w:p>
    <w:p>
      <w:pPr>
        <w:pStyle w:val="heading 3"/>
        <w:rPr>
          <w:lang w:val="en-US"/>
        </w:rPr>
      </w:pPr>
      <w:bookmarkStart w:name="_Toc9" w:id="164"/>
      <w:ins w:id="165" w:date="2016-10-21T9:09:15 AMZ" w:author="P. Bauer">
        <w:r>
          <w:rPr>
            <w:rtl w:val="0"/>
            <w:lang w:val="en-US"/>
          </w:rPr>
          <w:t xml:space="preserve">5.2.3 </w:t>
        </w:r>
      </w:ins>
      <w:del w:id="166" w:date="2016-10-21T9:09:16 AMZ" w:author="P. Bauer">
        <w:r>
          <w:rPr>
            <w:rtl w:val="0"/>
            <w:lang w:val="en-US"/>
          </w:rPr>
          <w:delText>(</w:delText>
        </w:r>
      </w:del>
      <w:r>
        <w:rPr>
          <w:rtl w:val="0"/>
          <w:lang w:val="en-US"/>
        </w:rPr>
        <w:t>Level 2</w:t>
      </w:r>
      <w:ins w:id="167" w:date="2016-10-21T9:09:20 AMZ" w:author="P. Bauer">
        <w:r>
          <w:rPr>
            <w:rtl w:val="0"/>
            <w:lang w:val="en-US"/>
          </w:rPr>
          <w:t>:</w:t>
        </w:r>
      </w:ins>
      <w:del w:id="168" w:date="2016-10-21T9:09:19 AMZ" w:author="P. Bauer">
        <w:r>
          <w:rPr>
            <w:rtl w:val="0"/>
            <w:lang w:val="en-US"/>
          </w:rPr>
          <w:delText>)</w:delText>
        </w:r>
      </w:del>
      <w:r>
        <w:rPr>
          <w:rtl w:val="0"/>
          <w:lang w:val="en-US"/>
        </w:rPr>
        <w:t xml:space="preserve"> The adventurer arrives at the town</w:t>
      </w:r>
      <w:bookmarkEnd w:id="164"/>
    </w:p>
    <w:p>
      <w:pPr>
        <w:pStyle w:val="Normal.0"/>
        <w:rPr>
          <w:lang w:val="en-US"/>
        </w:rPr>
      </w:pPr>
      <w:r>
        <w:rPr>
          <w:rtl w:val="0"/>
          <w:lang w:val="en-US"/>
        </w:rPr>
        <w:t xml:space="preserve">At the entrance of the town the player will be greeted by guards which tell him the rules of the town and how he can find work </w:t>
      </w:r>
      <w:commentRangeStart w:id="169"/>
      <w:r>
        <w:rPr>
          <w:rtl w:val="0"/>
          <w:lang w:val="en-US"/>
        </w:rPr>
        <w:t xml:space="preserve">( for example: black board (=Sidequests for example: </w:t>
      </w:r>
      <w:r>
        <w:rPr>
          <w:rtl w:val="0"/>
          <w:lang w:val="en-US"/>
        </w:rPr>
        <w:t>“</w:t>
      </w:r>
      <w:r>
        <w:rPr>
          <w:rtl w:val="0"/>
          <w:lang w:val="en-US"/>
        </w:rPr>
        <w:t>Behindi Kindi</w:t>
      </w:r>
      <w:r>
        <w:rPr>
          <w:rtl w:val="0"/>
          <w:lang w:val="en-US"/>
        </w:rPr>
        <w:t xml:space="preserve">” </w:t>
      </w:r>
      <w:r>
        <w:rPr>
          <w:rtl w:val="0"/>
          <w:lang w:val="en-US"/>
        </w:rPr>
        <w:t xml:space="preserve">(engl: Dully Cully) Quests(Here the player will help </w:t>
      </w:r>
      <w:r>
        <w:rPr>
          <w:rtl w:val="0"/>
          <w:lang w:val="en-US"/>
        </w:rPr>
        <w:t>“</w:t>
      </w:r>
      <w:r>
        <w:rPr>
          <w:rtl w:val="0"/>
          <w:lang w:val="en-US"/>
        </w:rPr>
        <w:t>Behindi Kindi</w:t>
      </w:r>
      <w:r>
        <w:rPr>
          <w:rtl w:val="0"/>
          <w:lang w:val="en-US"/>
        </w:rPr>
        <w:t xml:space="preserve">” </w:t>
      </w:r>
      <w:r>
        <w:rPr>
          <w:rtl w:val="0"/>
          <w:lang w:val="en-US"/>
        </w:rPr>
        <w:t xml:space="preserve">to become the king of the town(or his steph-brother </w:t>
      </w:r>
      <w:r>
        <w:rPr>
          <w:rtl w:val="0"/>
          <w:lang w:val="en-US"/>
        </w:rPr>
        <w:t>“</w:t>
      </w:r>
      <w:r>
        <w:rPr>
          <w:rtl w:val="0"/>
          <w:lang w:val="en-US"/>
        </w:rPr>
        <w:t>Taubi Haubi</w:t>
      </w:r>
      <w:r>
        <w:rPr>
          <w:rtl w:val="0"/>
          <w:lang w:val="en-US"/>
        </w:rPr>
        <w:t>”</w:t>
      </w:r>
      <w:r>
        <w:rPr>
          <w:rtl w:val="0"/>
          <w:lang w:val="en-US"/>
        </w:rPr>
        <w:t>(engl. Deafy Griefy))) or bounty hunts or the hero can help a thief steal things, many more Side Quests are planned</w:t>
      </w:r>
      <w:r>
        <w:rPr>
          <w:rtl w:val="0"/>
          <w:lang w:val="en-US"/>
        </w:rPr>
        <w:t>…</w:t>
      </w:r>
      <w:r>
        <w:rPr>
          <w:rtl w:val="0"/>
          <w:lang w:val="en-US"/>
        </w:rPr>
        <w:t xml:space="preserve">)or if the player wants he can help </w:t>
      </w:r>
      <w:r>
        <w:rPr>
          <w:rFonts w:ascii="Arial" w:hAnsi="Arial"/>
          <w:sz w:val="20"/>
          <w:szCs w:val="20"/>
          <w:rtl w:val="0"/>
          <w:lang w:val="en-US"/>
        </w:rPr>
        <w:t>peasants</w:t>
      </w:r>
      <w:r>
        <w:rPr>
          <w:rtl w:val="0"/>
          <w:lang w:val="en-US"/>
        </w:rPr>
        <w:t xml:space="preserve"> on their farm).</w:t>
      </w:r>
      <w:commentRangeEnd w:id="169"/>
      <w:r>
        <w:commentReference w:id="169"/>
      </w:r>
      <w:r>
        <w:rPr>
          <w:rtl w:val="0"/>
          <w:lang w:val="en-US"/>
        </w:rPr>
        <w:t xml:space="preserve"> </w:t>
      </w:r>
      <w:commentRangeStart w:id="170"/>
      <w:r>
        <w:rPr>
          <w:rtl w:val="0"/>
          <w:lang w:val="en-US"/>
        </w:rPr>
        <w:t>When the adventurer enters the town he meets a guy who asks him if he is the guy from the guild from which he requested a member to help him murder the king. The adventurer agrees and helps him</w:t>
      </w:r>
      <w:commentRangeEnd w:id="170"/>
      <w:r>
        <w:commentReference w:id="170"/>
      </w:r>
      <w:r>
        <w:rPr>
          <w:rtl w:val="0"/>
          <w:lang w:val="en-US"/>
        </w:rPr>
        <w:t>.</w:t>
      </w:r>
    </w:p>
    <w:p>
      <w:pPr>
        <w:pStyle w:val="heading 3"/>
        <w:rPr>
          <w:lang w:val="en-US"/>
        </w:rPr>
      </w:pPr>
      <w:bookmarkStart w:name="_Toc10" w:id="171"/>
      <w:r>
        <w:rPr>
          <w:rtl w:val="0"/>
          <w:lang w:val="en-US"/>
        </w:rPr>
        <w:t>Level 3</w:t>
      </w:r>
      <w:bookmarkEnd w:id="171"/>
    </w:p>
    <w:p>
      <w:pPr>
        <w:pStyle w:val="Normal.0"/>
        <w:rPr>
          <w:lang w:val="en-US"/>
        </w:rPr>
      </w:pPr>
      <w:r>
        <w:rPr>
          <w:rtl w:val="0"/>
          <w:lang w:val="en-US"/>
        </w:rPr>
        <w:t>In the third level of the game, the adventurer will be helped by Dully Cully or Deafy Greafy to slay a dragon. And steal something that belongs to the king, so that either Dully or Deafy can become the new king. This plan doesn</w:t>
      </w:r>
      <w:r>
        <w:rPr>
          <w:rtl w:val="0"/>
          <w:lang w:val="en-US"/>
        </w:rPr>
        <w:t>’</w:t>
      </w:r>
      <w:r>
        <w:rPr>
          <w:rtl w:val="0"/>
          <w:lang w:val="en-US"/>
        </w:rPr>
        <w:t>t succeed so well and they have to think of a new one.</w:t>
      </w:r>
    </w:p>
    <w:p>
      <w:pPr>
        <w:pStyle w:val="heading 3"/>
        <w:rPr>
          <w:lang w:val="en-US"/>
        </w:rPr>
      </w:pPr>
      <w:bookmarkStart w:name="_Toc11" w:id="172"/>
      <w:r>
        <w:rPr>
          <w:rtl w:val="0"/>
          <w:lang w:val="en-US"/>
        </w:rPr>
        <w:t>Level 4</w:t>
      </w:r>
      <w:bookmarkEnd w:id="172"/>
    </w:p>
    <w:p>
      <w:pPr>
        <w:pStyle w:val="Normal.0"/>
        <w:rPr>
          <w:lang w:val="en-US"/>
        </w:rPr>
      </w:pPr>
      <w:r>
        <w:rPr>
          <w:rtl w:val="0"/>
          <w:lang w:val="en-US"/>
        </w:rPr>
        <w:t>In Level 4 Dully want</w:t>
      </w:r>
      <w:r>
        <w:rPr>
          <w:rtl w:val="0"/>
          <w:lang w:val="en-US"/>
        </w:rPr>
        <w:t>’</w:t>
      </w:r>
      <w:r>
        <w:rPr>
          <w:rtl w:val="0"/>
          <w:lang w:val="en-US"/>
        </w:rPr>
        <w:t>s the Adventurer to steal an ancient artefact from a long forgotten temple. This temple looks really modern with computers and wires and such things, but these things look all very ancient and willow. The artefact Dully wants is a wind artefact, which can be used to blow stuff away. The idea of Dully is to blow the king away.</w:t>
      </w:r>
    </w:p>
    <w:p>
      <w:pPr>
        <w:pStyle w:val="Normal.0"/>
        <w:rPr>
          <w:lang w:val="en-US"/>
        </w:rPr>
      </w:pPr>
      <w:r>
        <w:rPr>
          <w:rtl w:val="0"/>
          <w:lang w:val="en-US"/>
        </w:rPr>
        <w:t>Deafy on the other side has a completely different plan, he wants to steal the adventurer a big cue tip which can be used as a weapon to bring down the king.</w:t>
      </w:r>
    </w:p>
    <w:p>
      <w:pPr>
        <w:pStyle w:val="Normal.0"/>
        <w:rPr>
          <w:del w:id="173" w:date="2016-10-23T10:56:57 AMZ" w:author="P. Bauer"/>
          <w:lang w:val="en-US"/>
        </w:rPr>
      </w:pPr>
      <w:del w:id="174" w:date="2016-10-23T10:56:57 AMZ" w:author="P. Bauer">
        <w:r>
          <w:rPr>
            <w:rtl w:val="0"/>
            <w:lang w:val="en-US"/>
          </w:rPr>
          <w:delText>(the story level 5 to 10 are in the making)</w:delText>
        </w:r>
      </w:del>
    </w:p>
    <w:p>
      <w:pPr>
        <w:pStyle w:val="Normal.0"/>
        <w:rPr>
          <w:lang w:val="en-US"/>
        </w:rPr>
      </w:pPr>
    </w:p>
    <w:p>
      <w:pPr>
        <w:pStyle w:val="heading 2"/>
        <w:rPr>
          <w:ins w:id="175" w:date="2016-10-28T8:41:19 AMZ" w:author="P. Bauer"/>
          <w:lang w:val="en-US"/>
        </w:rPr>
      </w:pPr>
      <w:bookmarkStart w:name="_Toc12" w:id="176"/>
      <w:ins w:id="177" w:date="2016-10-21T9:09:37 AMZ" w:author="P. Bauer">
        <w:r>
          <w:rPr>
            <w:rtl w:val="0"/>
            <w:lang w:val="en-US"/>
          </w:rPr>
          <w:t xml:space="preserve">5.3 </w:t>
        </w:r>
      </w:ins>
      <w:r>
        <w:rPr>
          <w:rtl w:val="0"/>
          <w:lang w:val="en-US"/>
        </w:rPr>
        <w:t>Bosses</w:t>
      </w:r>
      <w:bookmarkEnd w:id="176"/>
    </w:p>
    <w:p>
      <w:pPr>
        <w:pStyle w:val="Normal.0"/>
        <w:rPr>
          <w:del w:id="178" w:date="2016-10-28T8:41:19 AMZ" w:author="P. Bauer"/>
          <w:lang w:val="en-US"/>
        </w:rPr>
      </w:pPr>
    </w:p>
    <w:p>
      <w:pPr>
        <w:pStyle w:val="heading 3"/>
        <w:ind w:firstLine="360"/>
        <w:rPr>
          <w:lang w:val="en-US"/>
        </w:rPr>
      </w:pPr>
      <w:bookmarkStart w:name="_Toc13" w:id="179"/>
      <w:r>
        <w:rPr>
          <w:rtl w:val="0"/>
          <w:lang w:val="en-US"/>
        </w:rPr>
        <w:t>Bavarian Boss:</w:t>
      </w:r>
      <w:bookmarkEnd w:id="179"/>
    </w:p>
    <w:p>
      <w:pPr>
        <w:pStyle w:val="Normal.0"/>
        <w:ind w:left="705" w:firstLine="0"/>
        <w:rPr>
          <w:lang w:val="en-US"/>
        </w:rPr>
      </w:pPr>
      <w:r>
        <w:rPr>
          <w:b w:val="1"/>
          <w:bCs w:val="1"/>
          <w:u w:val="single"/>
          <w:rtl w:val="0"/>
          <w:lang w:val="en-US"/>
        </w:rPr>
        <w:t>Quest:</w:t>
      </w:r>
      <w:r>
        <w:rPr>
          <w:rtl w:val="0"/>
          <w:lang w:val="en-US"/>
        </w:rPr>
        <w:t xml:space="preserve"> The defeating of the Boss will be part of the </w:t>
      </w:r>
      <w:commentRangeStart w:id="180"/>
      <w:r>
        <w:rPr>
          <w:rtl w:val="0"/>
          <w:lang w:val="en-US"/>
        </w:rPr>
        <w:t>Deafy Griefy Route</w:t>
      </w:r>
      <w:commentRangeEnd w:id="180"/>
      <w:r>
        <w:commentReference w:id="180"/>
      </w:r>
      <w:r>
        <w:rPr>
          <w:rtl w:val="0"/>
          <w:lang w:val="en-US"/>
        </w:rPr>
        <w:t xml:space="preserve">. The Bavarian Boss, which is called </w:t>
      </w:r>
      <w:r>
        <w:rPr>
          <w:rtl w:val="0"/>
          <w:lang w:val="en-US"/>
        </w:rPr>
        <w:t>“</w:t>
      </w:r>
      <w:r>
        <w:rPr>
          <w:rtl w:val="0"/>
          <w:lang w:val="en-US"/>
        </w:rPr>
        <w:t>Kunibert</w:t>
      </w:r>
      <w:r>
        <w:rPr>
          <w:rtl w:val="0"/>
          <w:lang w:val="en-US"/>
        </w:rPr>
        <w:t>”</w:t>
      </w:r>
      <w:r>
        <w:rPr>
          <w:rtl w:val="0"/>
          <w:lang w:val="en-US"/>
        </w:rPr>
        <w:t>, has stolen the favourite lederhosen of Deafy Griefy and uses them as a thimble because they have the magical property to be indestructible.</w:t>
      </w:r>
    </w:p>
    <w:p>
      <w:pPr>
        <w:pStyle w:val="Normal.0"/>
        <w:ind w:left="705" w:firstLine="0"/>
        <w:rPr>
          <w:lang w:val="en-US"/>
        </w:rPr>
      </w:pPr>
      <w:r>
        <w:rPr>
          <w:b w:val="1"/>
          <w:bCs w:val="1"/>
          <w:u w:val="single"/>
          <w:rtl w:val="0"/>
          <w:lang w:val="en-US"/>
        </w:rPr>
        <w:t>Appearance:</w:t>
      </w:r>
      <w:r>
        <w:rPr>
          <w:rtl w:val="0"/>
          <w:lang w:val="en-US"/>
        </w:rPr>
        <w:t xml:space="preserve"> A giant plump blonde Bavarian with a typical Bavarian look which is sitting on a stone playing the accordion.</w:t>
      </w:r>
    </w:p>
    <w:p>
      <w:pPr>
        <w:pStyle w:val="Normal.0"/>
        <w:ind w:left="705" w:firstLine="0"/>
        <w:rPr>
          <w:lang w:val="en-US"/>
        </w:rPr>
      </w:pPr>
      <w:r>
        <w:rPr>
          <w:b w:val="1"/>
          <w:bCs w:val="1"/>
          <w:u w:val="single"/>
          <w:rtl w:val="0"/>
          <w:lang w:val="en-US"/>
        </w:rPr>
        <w:t>Attack/Movement:</w:t>
      </w:r>
      <w:r>
        <w:rPr>
          <w:rtl w:val="0"/>
          <w:lang w:val="en-US"/>
        </w:rPr>
        <w:t xml:space="preserve"> When you approach the boss you hear a typical Bavarian instrumental music which he is playing on the accordion. When the player moves to close to him he either blows the player away with his instrument or he strikes on the ground with the accordion and the player is stunned for a short period. To hurt the player, he plays music notes which can be dodged. </w:t>
      </w:r>
    </w:p>
    <w:p>
      <w:pPr>
        <w:pStyle w:val="Normal.0"/>
        <w:ind w:left="705" w:firstLine="0"/>
        <w:rPr>
          <w:lang w:val="en-US"/>
        </w:rPr>
      </w:pPr>
      <w:r>
        <w:rPr>
          <w:b w:val="1"/>
          <w:bCs w:val="1"/>
          <w:u w:val="single"/>
          <w:rtl w:val="0"/>
          <w:lang w:val="en-US"/>
        </w:rPr>
        <w:t>Items to obtain:</w:t>
      </w:r>
      <w:r>
        <w:rPr>
          <w:rtl w:val="0"/>
          <w:lang w:val="en-US"/>
        </w:rPr>
        <w:t xml:space="preserve"> When the player defeats the boss he</w:t>
      </w:r>
      <w:ins w:id="181" w:date="2016-10-23T11:00:26 AMZ" w:author="P. Bauer">
        <w:r>
          <w:rPr>
            <w:rtl w:val="0"/>
            <w:lang w:val="en-US"/>
          </w:rPr>
          <w:t>,</w:t>
        </w:r>
      </w:ins>
      <w:r>
        <w:rPr>
          <w:rtl w:val="0"/>
          <w:lang w:val="en-US"/>
        </w:rPr>
        <w:t xml:space="preserve"> of course</w:t>
      </w:r>
      <w:ins w:id="182" w:date="2016-10-23T11:00:30 AMZ" w:author="P. Bauer">
        <w:r>
          <w:rPr>
            <w:rtl w:val="0"/>
            <w:lang w:val="en-US"/>
          </w:rPr>
          <w:t>,</w:t>
        </w:r>
      </w:ins>
      <w:r>
        <w:rPr>
          <w:rtl w:val="0"/>
          <w:lang w:val="en-US"/>
        </w:rPr>
        <w:t xml:space="preserve"> drops some gold and the lederhosen of Deafy Griefy, because when the player wants to return them to Deafy Griefy he tells the player that he can keep the lederhosen because he found some that are way trendier. The lederhosen have the ability to protect the player from a specific witch spell.</w:t>
      </w:r>
    </w:p>
    <w:p>
      <w:pPr>
        <w:pStyle w:val="heading 3"/>
        <w:ind w:firstLine="426"/>
        <w:rPr>
          <w:lang w:val="en-US"/>
        </w:rPr>
      </w:pPr>
      <w:bookmarkStart w:name="_Toc14" w:id="183"/>
      <w:r>
        <w:rPr>
          <w:rtl w:val="0"/>
          <w:lang w:val="en-US"/>
        </w:rPr>
        <w:t>Mike Maxon</w:t>
      </w:r>
      <w:bookmarkEnd w:id="183"/>
    </w:p>
    <w:p>
      <w:pPr>
        <w:pStyle w:val="Normal.0"/>
        <w:ind w:left="705" w:firstLine="0"/>
        <w:rPr>
          <w:lang w:val="en-US"/>
        </w:rPr>
      </w:pPr>
      <w:r>
        <w:rPr>
          <w:b w:val="1"/>
          <w:bCs w:val="1"/>
          <w:u w:val="single"/>
          <w:rtl w:val="0"/>
          <w:lang w:val="en-US"/>
        </w:rPr>
        <w:t>Quest:</w:t>
      </w:r>
      <w:r>
        <w:rPr>
          <w:rtl w:val="0"/>
          <w:lang w:val="en-US"/>
        </w:rPr>
        <w:t xml:space="preserve"> One can buy a microphone from a merchant (only buyable if you helped Dully Cully </w:t>
      </w:r>
      <w:ins w:id="184" w:date="2016-10-23T11:01:07 AMZ" w:author="P. Bauer">
        <w:r>
          <w:rPr>
            <w:rtl w:val="0"/>
            <w:lang w:val="en-US"/>
          </w:rPr>
          <w:t xml:space="preserve">to </w:t>
        </w:r>
      </w:ins>
      <w:r>
        <w:rPr>
          <w:rtl w:val="0"/>
          <w:lang w:val="en-US"/>
        </w:rPr>
        <w:t>become King), which unlocks the entrance to a cave (the player has to speak a code word in the microphone in front of the cave, which is told to the player by one of the people in the town (</w:t>
      </w:r>
      <w:commentRangeStart w:id="185"/>
      <w:r>
        <w:rPr>
          <w:rtl w:val="0"/>
          <w:lang w:val="en-US"/>
        </w:rPr>
        <w:t>may be changed</w:t>
      </w:r>
      <w:commentRangeEnd w:id="185"/>
      <w:r>
        <w:commentReference w:id="185"/>
      </w:r>
      <w:r>
        <w:rPr>
          <w:rtl w:val="0"/>
          <w:lang w:val="en-US"/>
        </w:rPr>
        <w:t xml:space="preserve">)). The cave is a little dungeon. Throughout the cave the player sometimes hears a </w:t>
      </w:r>
      <w:r>
        <w:rPr>
          <w:rtl w:val="0"/>
          <w:lang w:val="en-US"/>
        </w:rPr>
        <w:t>“</w:t>
      </w:r>
      <w:r>
        <w:rPr>
          <w:rtl w:val="0"/>
          <w:lang w:val="en-US"/>
        </w:rPr>
        <w:t>He-He</w:t>
      </w:r>
      <w:r>
        <w:rPr>
          <w:rtl w:val="0"/>
          <w:lang w:val="en-US"/>
        </w:rPr>
        <w:t xml:space="preserve">” </w:t>
      </w:r>
      <w:r>
        <w:rPr>
          <w:rtl w:val="0"/>
          <w:lang w:val="en-US"/>
        </w:rPr>
        <w:t xml:space="preserve">or </w:t>
      </w:r>
      <w:r>
        <w:rPr>
          <w:rtl w:val="0"/>
          <w:lang w:val="en-US"/>
        </w:rPr>
        <w:t>“</w:t>
      </w:r>
      <w:r>
        <w:rPr>
          <w:rtl w:val="0"/>
          <w:lang w:val="en-US"/>
        </w:rPr>
        <w:t>Ouh</w:t>
      </w:r>
      <w:r>
        <w:rPr>
          <w:rtl w:val="0"/>
          <w:lang w:val="en-US"/>
        </w:rPr>
        <w:t xml:space="preserve">” </w:t>
      </w:r>
      <w:r>
        <w:rPr>
          <w:rtl w:val="0"/>
          <w:lang w:val="en-US"/>
        </w:rPr>
        <w:t xml:space="preserve">(like Michael Jackson). When this occurs for the first time the Adventurer says </w:t>
      </w:r>
      <w:r>
        <w:rPr>
          <w:rtl w:val="0"/>
          <w:lang w:val="en-US"/>
        </w:rPr>
        <w:t>“</w:t>
      </w:r>
      <w:r>
        <w:rPr>
          <w:rtl w:val="0"/>
          <w:lang w:val="en-US"/>
        </w:rPr>
        <w:t>Oh my god! What was that?</w:t>
      </w:r>
      <w:r>
        <w:rPr>
          <w:rtl w:val="0"/>
          <w:lang w:val="en-US"/>
        </w:rPr>
        <w:t xml:space="preserve">” </w:t>
      </w:r>
      <w:r>
        <w:rPr>
          <w:rtl w:val="0"/>
          <w:lang w:val="en-US"/>
        </w:rPr>
        <w:t xml:space="preserve">After the player has reached the end of the dungeon, he finds a stage with a microphone stand. One now has the option to insert the microphone into the microphone stand. If he does so another </w:t>
      </w:r>
      <w:r>
        <w:rPr>
          <w:rtl w:val="0"/>
          <w:lang w:val="en-US"/>
        </w:rPr>
        <w:t>“</w:t>
      </w:r>
      <w:r>
        <w:rPr>
          <w:rtl w:val="0"/>
          <w:lang w:val="en-US"/>
        </w:rPr>
        <w:t>He-He</w:t>
      </w:r>
      <w:r>
        <w:rPr>
          <w:rtl w:val="0"/>
          <w:lang w:val="en-US"/>
        </w:rPr>
        <w:t xml:space="preserve">” </w:t>
      </w:r>
      <w:r>
        <w:rPr>
          <w:rtl w:val="0"/>
          <w:lang w:val="en-US"/>
        </w:rPr>
        <w:t xml:space="preserve">sounds and a zombie Mike appears. After Mike is defeated, Dully Cully appears with some workers and says: </w:t>
      </w:r>
      <w:r>
        <w:rPr>
          <w:rtl w:val="0"/>
          <w:lang w:val="en-US"/>
        </w:rPr>
        <w:t>„</w:t>
      </w:r>
      <w:r>
        <w:rPr>
          <w:rtl w:val="0"/>
          <w:lang w:val="en-US"/>
        </w:rPr>
        <w:t>We</w:t>
      </w:r>
      <w:r>
        <w:rPr>
          <w:rtl w:val="0"/>
          <w:lang w:val="en-US"/>
        </w:rPr>
        <w:t>’</w:t>
      </w:r>
      <w:r>
        <w:rPr>
          <w:rtl w:val="0"/>
          <w:lang w:val="en-US"/>
        </w:rPr>
        <w:t>ll take that</w:t>
      </w:r>
      <w:r>
        <w:rPr>
          <w:rtl w:val="0"/>
          <w:lang w:val="en-US"/>
        </w:rPr>
        <w:t xml:space="preserve">” </w:t>
      </w:r>
      <w:r>
        <w:rPr>
          <w:rtl w:val="0"/>
          <w:lang w:val="en-US"/>
        </w:rPr>
        <w:t>and they take the stage with them to Dully Cully</w:t>
      </w:r>
      <w:r>
        <w:rPr>
          <w:rtl w:val="0"/>
          <w:lang w:val="en-US"/>
        </w:rPr>
        <w:t>’</w:t>
      </w:r>
      <w:r>
        <w:rPr>
          <w:rtl w:val="0"/>
          <w:lang w:val="en-US"/>
        </w:rPr>
        <w:t>s Castle.</w:t>
      </w:r>
    </w:p>
    <w:p>
      <w:pPr>
        <w:pStyle w:val="Normal.0"/>
        <w:ind w:left="705" w:firstLine="0"/>
        <w:rPr>
          <w:lang w:val="en-US"/>
        </w:rPr>
      </w:pPr>
      <w:r>
        <w:rPr>
          <w:b w:val="1"/>
          <w:bCs w:val="1"/>
          <w:u w:val="single"/>
          <w:rtl w:val="0"/>
          <w:lang w:val="en-US"/>
        </w:rPr>
        <w:t>Apperance:</w:t>
      </w:r>
      <w:r>
        <w:rPr>
          <w:rtl w:val="0"/>
          <w:lang w:val="en-US"/>
        </w:rPr>
        <w:t xml:space="preserve"> (Mike Maxon reminds you of someone, but you couldn</w:t>
      </w:r>
      <w:r>
        <w:rPr>
          <w:rtl w:val="0"/>
          <w:lang w:val="en-US"/>
        </w:rPr>
        <w:t>’</w:t>
      </w:r>
      <w:r>
        <w:rPr>
          <w:rtl w:val="0"/>
          <w:lang w:val="en-US"/>
        </w:rPr>
        <w:t>t recall who exactly) Mike Maxon looks like a zombie version of Michael Jackson with a grey suit and fedora.</w:t>
      </w:r>
    </w:p>
    <w:p>
      <w:pPr>
        <w:pStyle w:val="Normal.0"/>
        <w:ind w:left="705" w:firstLine="0"/>
        <w:rPr>
          <w:lang w:val="en-US"/>
        </w:rPr>
      </w:pPr>
      <w:r>
        <w:rPr>
          <w:b w:val="1"/>
          <w:bCs w:val="1"/>
          <w:u w:val="single"/>
          <w:rtl w:val="0"/>
          <w:lang w:val="en-US"/>
        </w:rPr>
        <w:t>Attack/Movement:</w:t>
      </w:r>
      <w:r>
        <w:rPr>
          <w:rtl w:val="0"/>
          <w:lang w:val="en-US"/>
        </w:rPr>
        <w:t xml:space="preserve"> One way Mike Maxon is attacking is by throwing his hat like a boomerang to the player. He can also flip his fedora on the head of the player which then deals damage as long as it is on the player. He moves around on the stage in a dancing way (Moonwalk, spinning, jumping and so on). He also attacks the player by spinning like a whirlwind or kicking with his feet. He also can summon some co-dancers which also attack with kicks and dance to the player to attack him.</w:t>
      </w:r>
    </w:p>
    <w:p>
      <w:pPr>
        <w:pStyle w:val="Normal.0"/>
        <w:ind w:left="705" w:firstLine="0"/>
        <w:rPr>
          <w:lang w:val="en-US"/>
        </w:rPr>
      </w:pPr>
      <w:r>
        <w:rPr>
          <w:b w:val="1"/>
          <w:bCs w:val="1"/>
          <w:u w:val="single"/>
          <w:rtl w:val="0"/>
          <w:lang w:val="en-US"/>
        </w:rPr>
        <w:t>Items to obtain:</w:t>
      </w:r>
      <w:r>
        <w:rPr>
          <w:rtl w:val="0"/>
          <w:lang w:val="en-US"/>
        </w:rPr>
        <w:t xml:space="preserve"> The item which is obtained is mainly the stage for Dully Cullys Castle, but the player also gets some Gold from Dully Cully because he has defeated Mike Maxon. Upon that the Adventurer also gets the fedora of Mike Maxon (or the Jacket (can be summoned again in the same dungeon by the microphone (microphone stand must be crafted first))). The fedora can be used as a weapon or as clothing jacket. When the adventurer has acquired the full set (hat and jacket) he gets a set bonus.</w:t>
      </w:r>
    </w:p>
    <w:p>
      <w:pPr>
        <w:pStyle w:val="heading 3"/>
        <w:rPr>
          <w:lang w:val="en-US"/>
        </w:rPr>
      </w:pPr>
      <w:bookmarkStart w:name="_Toc15" w:id="186"/>
      <w:r>
        <w:rPr>
          <w:rtl w:val="0"/>
          <w:lang w:val="en-US"/>
        </w:rPr>
        <w:t>Golly the planet boxer (Golly the man who is able to punch worlds)</w:t>
      </w:r>
      <w:bookmarkEnd w:id="186"/>
    </w:p>
    <w:p>
      <w:pPr>
        <w:pStyle w:val="Normal.0"/>
        <w:ind w:left="705" w:firstLine="0"/>
        <w:rPr>
          <w:lang w:val="en-US"/>
        </w:rPr>
      </w:pPr>
      <w:r>
        <w:rPr>
          <w:b w:val="1"/>
          <w:bCs w:val="1"/>
          <w:u w:val="single"/>
          <w:rtl w:val="0"/>
          <w:lang w:val="en-US"/>
        </w:rPr>
        <w:t>Quest:</w:t>
      </w:r>
      <w:r>
        <w:rPr>
          <w:rtl w:val="0"/>
          <w:lang w:val="en-US"/>
        </w:rPr>
        <w:t xml:space="preserve"> The Quest is triggered because the janitor of the king</w:t>
      </w:r>
      <w:r>
        <w:rPr>
          <w:rtl w:val="0"/>
          <w:lang w:val="en-US"/>
        </w:rPr>
        <w:t>’</w:t>
      </w:r>
      <w:r>
        <w:rPr>
          <w:rtl w:val="0"/>
          <w:lang w:val="en-US"/>
        </w:rPr>
        <w:t>s castle dropped a fork in the airshaft where Golly lives. Golly is sealed in the air vents because fresh air lets his powers grow stronger. With the fork, which he uses as a lock pick, golly can escape. The Adventurer tries to seal him again, but the goofy janitor has lost the keys to the air vent, so Golly can</w:t>
      </w:r>
      <w:r>
        <w:rPr>
          <w:rtl w:val="0"/>
          <w:lang w:val="en-US"/>
        </w:rPr>
        <w:t>’</w:t>
      </w:r>
      <w:r>
        <w:rPr>
          <w:rtl w:val="0"/>
          <w:lang w:val="en-US"/>
        </w:rPr>
        <w:t xml:space="preserve">t be sealed again and escapes. After the janitor has told the adventurer the backstory of golly the player has to track down Golly and defeat him. On the search for Golly the adventurer meets the </w:t>
      </w:r>
      <w:r>
        <w:rPr>
          <w:rtl w:val="0"/>
          <w:lang w:val="en-US"/>
        </w:rPr>
        <w:t>“</w:t>
      </w:r>
      <w:r>
        <w:rPr>
          <w:rtl w:val="0"/>
          <w:lang w:val="en-US"/>
        </w:rPr>
        <w:t>Ooklydargy</w:t>
      </w:r>
      <w:r>
        <w:rPr>
          <w:rtl w:val="0"/>
          <w:lang w:val="en-US"/>
        </w:rPr>
        <w:t xml:space="preserve">” </w:t>
      </w:r>
      <w:r>
        <w:rPr>
          <w:rtl w:val="0"/>
          <w:lang w:val="en-US"/>
        </w:rPr>
        <w:t xml:space="preserve">which are anthropomorphic mantis-like creatures from the continent of </w:t>
      </w:r>
      <w:r>
        <w:rPr>
          <w:rtl w:val="0"/>
          <w:lang w:val="en-US"/>
        </w:rPr>
        <w:t>“</w:t>
      </w:r>
      <w:r>
        <w:rPr>
          <w:rtl w:val="0"/>
          <w:lang w:val="en-US"/>
        </w:rPr>
        <w:t>DholVis</w:t>
      </w:r>
      <w:r>
        <w:rPr>
          <w:rtl w:val="0"/>
          <w:lang w:val="en-US"/>
        </w:rPr>
        <w:t>”</w:t>
      </w:r>
      <w:r>
        <w:rPr>
          <w:rtl w:val="0"/>
          <w:lang w:val="en-US"/>
        </w:rPr>
        <w:t xml:space="preserve">. They dress like Mayan priests. Golly has stolen the cursed punching gloves from a grave in </w:t>
      </w:r>
      <w:r>
        <w:rPr>
          <w:rtl w:val="0"/>
          <w:lang w:val="en-US"/>
        </w:rPr>
        <w:t>“</w:t>
      </w:r>
      <w:r>
        <w:rPr>
          <w:rtl w:val="0"/>
          <w:lang w:val="en-US"/>
        </w:rPr>
        <w:t>DholVis</w:t>
      </w:r>
      <w:r>
        <w:rPr>
          <w:rtl w:val="0"/>
          <w:lang w:val="en-US"/>
        </w:rPr>
        <w:t>”</w:t>
      </w:r>
      <w:r>
        <w:rPr>
          <w:rtl w:val="0"/>
          <w:lang w:val="en-US"/>
        </w:rPr>
        <w:t xml:space="preserve">. The </w:t>
      </w:r>
      <w:r>
        <w:rPr>
          <w:rtl w:val="0"/>
          <w:lang w:val="en-US"/>
        </w:rPr>
        <w:t>“</w:t>
      </w:r>
      <w:r>
        <w:rPr>
          <w:rtl w:val="0"/>
          <w:lang w:val="en-US"/>
        </w:rPr>
        <w:t>Ooklydargy</w:t>
      </w:r>
      <w:r>
        <w:rPr>
          <w:rtl w:val="0"/>
          <w:lang w:val="en-US"/>
        </w:rPr>
        <w:t xml:space="preserve">” </w:t>
      </w:r>
      <w:r>
        <w:rPr>
          <w:rtl w:val="0"/>
          <w:lang w:val="en-US"/>
        </w:rPr>
        <w:t xml:space="preserve">want to secure the boxing gloves from Golly, because he is already corrupted by the curse of the boxing gloves. They give the Adventurer a magic artefact (old bellows), which blows bad air since it is the only way to defeat Golly. After defeating Golly the </w:t>
      </w:r>
      <w:r>
        <w:rPr>
          <w:rtl w:val="0"/>
          <w:lang w:val="en-US"/>
        </w:rPr>
        <w:t>“</w:t>
      </w:r>
      <w:r>
        <w:rPr>
          <w:rtl w:val="0"/>
          <w:lang w:val="en-US"/>
        </w:rPr>
        <w:t>Ooklydargy</w:t>
      </w:r>
      <w:r>
        <w:rPr>
          <w:rtl w:val="0"/>
          <w:lang w:val="en-US"/>
        </w:rPr>
        <w:t xml:space="preserve">” </w:t>
      </w:r>
      <w:r>
        <w:rPr>
          <w:rtl w:val="0"/>
          <w:lang w:val="en-US"/>
        </w:rPr>
        <w:t>thank the Adventurer and sail back to their continent.</w:t>
      </w:r>
    </w:p>
    <w:p>
      <w:pPr>
        <w:pStyle w:val="Normal.0"/>
        <w:ind w:left="705" w:firstLine="0"/>
        <w:rPr>
          <w:lang w:val="en-US"/>
        </w:rPr>
      </w:pPr>
      <w:r>
        <w:rPr>
          <w:b w:val="1"/>
          <w:bCs w:val="1"/>
          <w:u w:val="single"/>
          <w:rtl w:val="0"/>
          <w:lang w:val="en-US"/>
        </w:rPr>
        <w:t>Backstory:</w:t>
      </w:r>
      <w:r>
        <w:rPr>
          <w:rtl w:val="0"/>
          <w:lang w:val="en-US"/>
        </w:rPr>
        <w:t xml:space="preserve"> (is told by the janitor) Golly was a boxer who has never won a boxing tournament. One day he discovers an ancient legend about two boxing gloves who are so strong, that the user can punch worlds. But they are cursed, the user will get corrupted by its evil power so one has to take actions to avoid the curse. However, Golly was too lazy to take these actions. That was also the reason, why he never won a boxing tournament, because he was too lazy to train.</w:t>
      </w:r>
    </w:p>
    <w:p>
      <w:pPr>
        <w:pStyle w:val="Normal.0"/>
        <w:ind w:left="705" w:firstLine="0"/>
        <w:rPr>
          <w:lang w:val="en-US"/>
        </w:rPr>
      </w:pPr>
      <w:r>
        <w:rPr>
          <w:b w:val="1"/>
          <w:bCs w:val="1"/>
          <w:u w:val="single"/>
          <w:rtl w:val="0"/>
          <w:lang w:val="en-US"/>
        </w:rPr>
        <w:t>Appearance:</w:t>
      </w:r>
      <w:r>
        <w:rPr>
          <w:rtl w:val="0"/>
          <w:lang w:val="en-US"/>
        </w:rPr>
        <w:t xml:space="preserve"> Golly is a pale thin creature with only one or two hairs on his head. He always moves around crouched. Golly wears a torn loincloth and two boxing gloves.</w:t>
      </w:r>
    </w:p>
    <w:p>
      <w:pPr>
        <w:pStyle w:val="Normal.0"/>
        <w:ind w:left="705" w:firstLine="0"/>
        <w:rPr>
          <w:lang w:val="en-US"/>
        </w:rPr>
      </w:pPr>
      <w:r>
        <w:rPr>
          <w:b w:val="1"/>
          <w:bCs w:val="1"/>
          <w:u w:val="single"/>
          <w:rtl w:val="0"/>
          <w:lang w:val="en-US"/>
        </w:rPr>
        <w:t>Attack/Movement:</w:t>
      </w:r>
      <w:r>
        <w:rPr>
          <w:rtl w:val="0"/>
          <w:lang w:val="en-US"/>
        </w:rPr>
        <w:t xml:space="preserve"> Golly has hidden himself away in an empty cave where he has built a training area and a boxing ring. When the player encounters Golly he trains with a punching bag which he will, when he sees the player, throw at him. The adventurer has to avoid it and the fight starts. Golly attacks the player by throwing weights at him and punching him with the boxing gloves. When golly stamps on the ground the adventurer gets thrown in the air. To defeat Golly the Adventurer has to use his bellows to blow bad air to Golly which will make him vulnerable.</w:t>
      </w:r>
    </w:p>
    <w:p>
      <w:pPr>
        <w:pStyle w:val="Normal.0"/>
        <w:ind w:left="705" w:firstLine="0"/>
        <w:rPr>
          <w:lang w:val="en-US"/>
        </w:rPr>
      </w:pPr>
      <w:r>
        <w:rPr>
          <w:b w:val="1"/>
          <w:bCs w:val="1"/>
          <w:u w:val="single"/>
          <w:rtl w:val="0"/>
          <w:lang w:val="en-US"/>
        </w:rPr>
        <w:t>Items to obtain:</w:t>
      </w:r>
      <w:r>
        <w:rPr>
          <w:rtl w:val="0"/>
          <w:lang w:val="en-US"/>
        </w:rPr>
        <w:t xml:space="preserve"> Besides Gold the player also obtains the left or right boxing glove if Golly is defeated. (Golly can be summoned and defeated again.) The left boxing glove is stronger but has a bigger cooldown on its special attack and the right one is not so strong but has a smaller cooldown. Before the adventurer can use the gloves he has to make a ritual to clean the gloves from the curse. If one has acquired both of them he can combine them and get a glove set which has the best of both of them.</w:t>
      </w:r>
    </w:p>
    <w:p>
      <w:pPr>
        <w:pStyle w:val="Normal.0"/>
        <w:ind w:left="705" w:firstLine="0"/>
        <w:rPr>
          <w:lang w:val="en-US"/>
        </w:rPr>
      </w:pPr>
    </w:p>
    <w:p>
      <w:pPr>
        <w:pStyle w:val="heading 3"/>
        <w:rPr>
          <w:lang w:val="en-US"/>
        </w:rPr>
      </w:pPr>
      <w:bookmarkStart w:name="_Toc16" w:id="187"/>
      <w:r>
        <w:rPr>
          <w:rtl w:val="0"/>
          <w:lang w:val="en-US"/>
        </w:rPr>
        <w:t>Frestellini-Jinni</w:t>
      </w:r>
      <w:bookmarkEnd w:id="187"/>
    </w:p>
    <w:p>
      <w:pPr>
        <w:pStyle w:val="Normal.0"/>
        <w:ind w:left="705" w:firstLine="0"/>
        <w:rPr>
          <w:lang w:val="en-US"/>
        </w:rPr>
      </w:pPr>
      <w:r>
        <w:rPr>
          <w:b w:val="1"/>
          <w:bCs w:val="1"/>
          <w:u w:val="single"/>
          <w:rtl w:val="0"/>
          <w:lang w:val="en-US"/>
        </w:rPr>
        <w:t>Quest:</w:t>
      </w:r>
      <w:r>
        <w:rPr>
          <w:rtl w:val="0"/>
          <w:lang w:val="en-US"/>
        </w:rPr>
        <w:t xml:space="preserve"> The Quest is obtained, after going into the perky gherkins (dt. das flotte G</w:t>
      </w:r>
      <w:r>
        <w:rPr>
          <w:rtl w:val="0"/>
          <w:lang w:val="en-US"/>
        </w:rPr>
        <w:t>ü</w:t>
      </w:r>
      <w:r>
        <w:rPr>
          <w:rtl w:val="0"/>
          <w:lang w:val="en-US"/>
        </w:rPr>
        <w:t>rkchen). When one talks to the inn keeper, he tells him, that lately people were going missing. The job for the Adventurer is now to solve that mystery. After the Adventurer has talked to the locals and searched some houses he finds out, that a Jinn is the one who has done all the damage. He also finds out where the Grave of the Jinn is located.  So the adventurer sets off to find the Jinn. When the Adventurer has arrived in the treasure chamber where the jinn is located he finds an ancient piggy bank. When the Adventurer gets closer to the ancient relict, Frestellini-Jinni gets out of the piggy bank. He first appears with a party hat on his head. After the adventurer notices it Frestellini throws the hat away. He then tells the Adventurer, that he has three free wishes. The Adventurer says:</w:t>
      </w:r>
      <w:r>
        <w:rPr>
          <w:rtl w:val="0"/>
          <w:lang w:val="en-US"/>
        </w:rPr>
        <w:t xml:space="preserve">” </w:t>
      </w:r>
      <w:r>
        <w:rPr>
          <w:rtl w:val="0"/>
          <w:lang w:val="en-US"/>
        </w:rPr>
        <w:t>Three free wishes, oh my god, I only wish I knew what to wish for!</w:t>
      </w:r>
      <w:r>
        <w:rPr>
          <w:rtl w:val="0"/>
          <w:lang w:val="en-US"/>
        </w:rPr>
        <w:t>” “</w:t>
      </w:r>
      <w:r>
        <w:rPr>
          <w:rtl w:val="0"/>
          <w:lang w:val="en-US"/>
        </w:rPr>
        <w:t>OK, that was your first wish.</w:t>
      </w:r>
      <w:r>
        <w:rPr>
          <w:rtl w:val="0"/>
          <w:lang w:val="en-US"/>
        </w:rPr>
        <w:t>”</w:t>
      </w:r>
      <w:r>
        <w:rPr>
          <w:rtl w:val="0"/>
          <w:lang w:val="en-US"/>
        </w:rPr>
        <w:t xml:space="preserve">, says Frestellini-Jinni. </w:t>
      </w:r>
      <w:r>
        <w:rPr>
          <w:rtl w:val="0"/>
          <w:lang w:val="en-US"/>
        </w:rPr>
        <w:t>“</w:t>
      </w:r>
      <w:r>
        <w:rPr>
          <w:rtl w:val="0"/>
          <w:lang w:val="en-US"/>
        </w:rPr>
        <w:t>Oh no! I wished I hadn</w:t>
      </w:r>
      <w:r>
        <w:rPr>
          <w:rtl w:val="0"/>
          <w:lang w:val="en-US"/>
        </w:rPr>
        <w:t>’</w:t>
      </w:r>
      <w:r>
        <w:rPr>
          <w:rtl w:val="0"/>
          <w:lang w:val="en-US"/>
        </w:rPr>
        <w:t>t said that.</w:t>
      </w:r>
      <w:r>
        <w:rPr>
          <w:rtl w:val="0"/>
          <w:lang w:val="en-US"/>
        </w:rPr>
        <w:t>”</w:t>
      </w:r>
      <w:r>
        <w:rPr>
          <w:rtl w:val="0"/>
          <w:lang w:val="en-US"/>
        </w:rPr>
        <w:t xml:space="preserve">, says the Adventurer. </w:t>
      </w:r>
      <w:r>
        <w:rPr>
          <w:rtl w:val="0"/>
          <w:lang w:val="en-US"/>
        </w:rPr>
        <w:t>“</w:t>
      </w:r>
      <w:r>
        <w:rPr>
          <w:rtl w:val="0"/>
          <w:lang w:val="en-US"/>
        </w:rPr>
        <w:t>Second wish done! You know, you</w:t>
      </w:r>
      <w:r>
        <w:rPr>
          <w:rtl w:val="0"/>
          <w:lang w:val="en-US"/>
        </w:rPr>
        <w:t>’</w:t>
      </w:r>
      <w:r>
        <w:rPr>
          <w:rtl w:val="0"/>
          <w:lang w:val="en-US"/>
        </w:rPr>
        <w:t>re making this really easy for me, luckily you don</w:t>
      </w:r>
      <w:r>
        <w:rPr>
          <w:rtl w:val="0"/>
          <w:lang w:val="en-US"/>
        </w:rPr>
        <w:t>’</w:t>
      </w:r>
      <w:r>
        <w:rPr>
          <w:rtl w:val="0"/>
          <w:lang w:val="en-US"/>
        </w:rPr>
        <w:t>t know that you will disappear after the third wish. Whoopsy looks like I have spoiled my evil master plan! Well then I can tell you my plan anyway.</w:t>
      </w:r>
      <w:r>
        <w:rPr>
          <w:rtl w:val="0"/>
          <w:lang w:val="en-US"/>
        </w:rPr>
        <w:t xml:space="preserve">” </w:t>
      </w:r>
      <w:r>
        <w:rPr>
          <w:rtl w:val="0"/>
          <w:lang w:val="en-US"/>
        </w:rPr>
        <w:t>The evil plan of Frestellini-Jinni is, that everyone who has awoken him and had his 3 wishes will be banished with him in his piggy bank to party with him because he is so lonely.</w:t>
      </w:r>
    </w:p>
    <w:p>
      <w:pPr>
        <w:pStyle w:val="Normal.0"/>
        <w:ind w:left="705" w:firstLine="0"/>
        <w:rPr>
          <w:lang w:val="en-US"/>
        </w:rPr>
      </w:pPr>
      <w:r>
        <w:rPr>
          <w:b w:val="1"/>
          <w:bCs w:val="1"/>
          <w:u w:val="single"/>
          <w:rtl w:val="0"/>
          <w:lang w:val="en-US"/>
        </w:rPr>
        <w:t>Appearance:</w:t>
      </w:r>
      <w:r>
        <w:rPr>
          <w:rtl w:val="0"/>
          <w:lang w:val="en-US"/>
        </w:rPr>
        <w:t xml:space="preserve"> The appearance of the piggy bank looks really old with ornaments. Frestellini-Jinni himself is a purple muscular Jinn, with a turban. He also has a large lightning beard. He looks friendly.</w:t>
      </w:r>
    </w:p>
    <w:p>
      <w:pPr>
        <w:pStyle w:val="Normal.0"/>
        <w:ind w:left="705" w:firstLine="0"/>
        <w:rPr>
          <w:lang w:val="en-US"/>
        </w:rPr>
      </w:pPr>
      <w:r>
        <w:rPr>
          <w:b w:val="1"/>
          <w:bCs w:val="1"/>
          <w:u w:val="single"/>
          <w:rtl w:val="0"/>
          <w:lang w:val="en-US"/>
        </w:rPr>
        <w:t>Attack/Movement:</w:t>
      </w:r>
      <w:r>
        <w:rPr>
          <w:rtl w:val="0"/>
          <w:lang w:val="en-US"/>
        </w:rPr>
        <w:t xml:space="preserve"> Frestellini-Jinni attacks mainly with spells and his fists. One of his attacks is, that he lets a giant hand appear above the player which the Djinn controls. With this hand he wants to smash the player. Another one of his spells is a fire breath which will be fired to where the player stands. Another attack of the Djinn is, that he hits the ground with his hands and let</w:t>
      </w:r>
      <w:r>
        <w:rPr>
          <w:rtl w:val="0"/>
          <w:lang w:val="en-US"/>
        </w:rPr>
        <w:t>’</w:t>
      </w:r>
      <w:r>
        <w:rPr>
          <w:rtl w:val="0"/>
          <w:lang w:val="en-US"/>
        </w:rPr>
        <w:t>s columns of fire appear which move towards the player (who has to jump over them). The Djinn can be attacked when he has casted some spells, because he has to regenerate mana. However, Frestellini-Jinni still defends himself with his fists while he is regenerating Mana.</w:t>
      </w:r>
    </w:p>
    <w:p>
      <w:pPr>
        <w:pStyle w:val="Normal.0"/>
        <w:ind w:left="705" w:firstLine="0"/>
        <w:rPr>
          <w:lang w:val="en-US"/>
        </w:rPr>
      </w:pPr>
      <w:r>
        <w:rPr>
          <w:b w:val="1"/>
          <w:bCs w:val="1"/>
          <w:u w:val="single"/>
          <w:rtl w:val="0"/>
          <w:lang w:val="en-US"/>
        </w:rPr>
        <w:t>Items to obtain:</w:t>
      </w:r>
      <w:r>
        <w:rPr>
          <w:rtl w:val="0"/>
          <w:lang w:val="en-US"/>
        </w:rPr>
        <w:t xml:space="preserve"> When Frestellini-Jinni is defeated, the adventurer rescues the people who are trapped in the piggy bank. Among some gold and experience, the adventurer also receives a magic book which grants him new spells.</w:t>
      </w:r>
    </w:p>
    <w:p>
      <w:pPr>
        <w:pStyle w:val="Normal.0"/>
        <w:rPr>
          <w:lang w:val="en-US"/>
        </w:rPr>
      </w:pPr>
    </w:p>
    <w:p>
      <w:pPr>
        <w:pStyle w:val="Normal.0"/>
        <w:ind w:left="705" w:firstLine="0"/>
        <w:rPr>
          <w:lang w:val="en-US"/>
        </w:rPr>
      </w:pPr>
    </w:p>
    <w:p>
      <w:pPr>
        <w:pStyle w:val="heading 3"/>
        <w:rPr>
          <w:lang w:val="en-US"/>
        </w:rPr>
      </w:pPr>
      <w:bookmarkStart w:name="_Toc17" w:id="188"/>
      <w:commentRangeStart w:id="189"/>
      <w:r>
        <w:rPr>
          <w:rtl w:val="0"/>
          <w:lang w:val="en-US"/>
        </w:rPr>
        <w:t>Some Random Ideas</w:t>
      </w:r>
      <w:commentRangeEnd w:id="189"/>
      <w:r>
        <w:commentReference w:id="189"/>
      </w:r>
      <w:r>
        <w:rPr>
          <w:rtl w:val="0"/>
          <w:lang w:val="en-US"/>
        </w:rPr>
        <w:t xml:space="preserve">: </w:t>
      </w:r>
      <w:bookmarkEnd w:id="188"/>
    </w:p>
    <w:p>
      <w:pPr>
        <w:pStyle w:val="List Paragraph"/>
        <w:numPr>
          <w:ilvl w:val="0"/>
          <w:numId w:val="4"/>
        </w:numPr>
        <w:rPr>
          <w:lang w:val="en-US"/>
        </w:rPr>
      </w:pPr>
      <w:r>
        <w:rPr>
          <w:rtl w:val="0"/>
          <w:lang w:val="en-US"/>
        </w:rPr>
        <w:t>[GAME MECHANIC]Storage building where the Adventurer can store his materials and items.</w:t>
      </w:r>
    </w:p>
    <w:p>
      <w:pPr>
        <w:pStyle w:val="List Paragraph"/>
        <w:numPr>
          <w:ilvl w:val="0"/>
          <w:numId w:val="4"/>
        </w:numPr>
        <w:rPr>
          <w:lang w:val="en-US"/>
        </w:rPr>
      </w:pPr>
      <w:r>
        <w:rPr>
          <w:rtl w:val="0"/>
          <w:lang w:val="en-US"/>
        </w:rPr>
        <w:t xml:space="preserve">[GAME MECHANIC]Simple brewing system where one can brew potions. These potions are brewed by combining 3 ingredients with different properties (or same properties for a stronger effect). These potions can only be brewed in the shop of the mighty </w:t>
      </w:r>
      <w:r>
        <w:rPr>
          <w:rtl w:val="0"/>
          <w:lang w:val="en-US"/>
        </w:rPr>
        <w:t>“</w:t>
      </w:r>
      <w:r>
        <w:rPr>
          <w:rtl w:val="0"/>
          <w:lang w:val="en-US"/>
        </w:rPr>
        <w:t>magicicin</w:t>
      </w:r>
      <w:r>
        <w:rPr>
          <w:rtl w:val="0"/>
          <w:lang w:val="en-US"/>
        </w:rPr>
        <w:t xml:space="preserve">” </w:t>
      </w:r>
      <w:r>
        <w:rPr>
          <w:rtl w:val="0"/>
          <w:lang w:val="en-US"/>
        </w:rPr>
        <w:t>(d. Zaubrararin) which is not so mighty in grammar. The adventurer also has to pay a little fee for every potion he brews. After one has brewed some potions the player also has to wait some time until he can brew new ones. This is implemented, so that this system isn</w:t>
      </w:r>
      <w:r>
        <w:rPr>
          <w:rtl w:val="0"/>
          <w:lang w:val="en-US"/>
        </w:rPr>
        <w:t>’</w:t>
      </w:r>
      <w:r>
        <w:rPr>
          <w:rtl w:val="0"/>
          <w:lang w:val="en-US"/>
        </w:rPr>
        <w:t>t abused.</w:t>
      </w:r>
    </w:p>
    <w:p>
      <w:pPr>
        <w:pStyle w:val="List Paragraph"/>
        <w:numPr>
          <w:ilvl w:val="0"/>
          <w:numId w:val="4"/>
        </w:numPr>
        <w:rPr>
          <w:lang w:val="en-US"/>
        </w:rPr>
      </w:pPr>
      <w:r>
        <w:rPr>
          <w:rtl w:val="0"/>
          <w:lang w:val="en-US"/>
        </w:rPr>
        <w:t xml:space="preserve">[QUEST]Miney (dt. Geizi) is the leader of the thieve guild. His fingers are feared, because everything he points on will be stolen by one of his thieves. The thieve guild can be overthrown if the adventurer lets Miney point on his other hand with the fingers, because the other hand means </w:t>
      </w:r>
      <w:r>
        <w:rPr>
          <w:rtl w:val="0"/>
          <w:lang w:val="en-US"/>
        </w:rPr>
        <w:t>“</w:t>
      </w:r>
      <w:r>
        <w:rPr>
          <w:rtl w:val="0"/>
          <w:lang w:val="en-US"/>
        </w:rPr>
        <w:t>give the stuff back that you have stolen</w:t>
      </w:r>
      <w:r>
        <w:rPr>
          <w:rtl w:val="0"/>
          <w:lang w:val="en-US"/>
        </w:rPr>
        <w:t>”</w:t>
      </w:r>
      <w:r>
        <w:rPr>
          <w:rtl w:val="0"/>
          <w:lang w:val="en-US"/>
        </w:rPr>
        <w:t>. His thieves now don</w:t>
      </w:r>
      <w:r>
        <w:rPr>
          <w:rtl w:val="0"/>
          <w:lang w:val="en-US"/>
        </w:rPr>
        <w:t>’</w:t>
      </w:r>
      <w:r>
        <w:rPr>
          <w:rtl w:val="0"/>
          <w:lang w:val="en-US"/>
        </w:rPr>
        <w:t>t know what to do anymore.</w:t>
      </w:r>
    </w:p>
    <w:p>
      <w:pPr>
        <w:pStyle w:val="List Paragraph"/>
        <w:numPr>
          <w:ilvl w:val="0"/>
          <w:numId w:val="4"/>
        </w:numPr>
        <w:rPr>
          <w:lang w:val="en-US"/>
        </w:rPr>
      </w:pPr>
      <w:r>
        <w:rPr>
          <w:rtl w:val="0"/>
          <w:lang w:val="en-US"/>
        </w:rPr>
        <w:t>[IDEA]Johannes will appear in every level, but he can be defeated with one hit. At the end of the game Johannes becomes ill and this illness awakens mighty powers of him. For example when he sneezes a huge wind blow blows the player away.</w:t>
      </w:r>
    </w:p>
    <w:p>
      <w:pPr>
        <w:pStyle w:val="List Paragraph"/>
        <w:numPr>
          <w:ilvl w:val="0"/>
          <w:numId w:val="4"/>
        </w:numPr>
        <w:rPr>
          <w:lang w:val="en-US"/>
        </w:rPr>
      </w:pPr>
      <w:r>
        <w:rPr>
          <w:rtl w:val="0"/>
          <w:lang w:val="en-US"/>
        </w:rPr>
        <w:t>[BOSS]A little Mini-Boss-Fight against Dully Cully, where the adventurer has to fight again thousands of Dully Cullys (Dully found a cloning machine). The Dully Cullys can be defeated by drinking a speed potion (because Dully can</w:t>
      </w:r>
      <w:r>
        <w:rPr>
          <w:rtl w:val="0"/>
          <w:lang w:val="en-US"/>
        </w:rPr>
        <w:t>’</w:t>
      </w:r>
      <w:r>
        <w:rPr>
          <w:rtl w:val="0"/>
          <w:lang w:val="en-US"/>
        </w:rPr>
        <w:t>t think fast enough) which Deafy Griefy gives to the adventurer.</w:t>
      </w:r>
    </w:p>
    <w:p>
      <w:pPr>
        <w:pStyle w:val="List Paragraph"/>
        <w:numPr>
          <w:ilvl w:val="0"/>
          <w:numId w:val="4"/>
        </w:numPr>
        <w:rPr>
          <w:lang w:val="en-US"/>
        </w:rPr>
      </w:pPr>
      <w:r>
        <w:rPr>
          <w:rtl w:val="0"/>
          <w:lang w:val="en-US"/>
        </w:rPr>
        <w:t xml:space="preserve">[QUEST] (Name of Quest: Dully Cully learns how to fly) When Dully Cully becomes the king, he tells the adventurer a joke: </w:t>
      </w:r>
      <w:r>
        <w:rPr>
          <w:rtl w:val="0"/>
          <w:lang w:val="en-US"/>
        </w:rPr>
        <w:t>“</w:t>
      </w:r>
      <w:r>
        <w:rPr>
          <w:rtl w:val="0"/>
          <w:lang w:val="en-US"/>
        </w:rPr>
        <w:t>What is pink and can fly?</w:t>
      </w:r>
      <w:r>
        <w:rPr>
          <w:rtl w:val="0"/>
          <w:lang w:val="en-US"/>
        </w:rPr>
        <w:t>” “</w:t>
      </w:r>
      <w:r>
        <w:rPr>
          <w:rtl w:val="0"/>
          <w:lang w:val="en-US"/>
        </w:rPr>
        <w:t>I don</w:t>
      </w:r>
      <w:r>
        <w:rPr>
          <w:rtl w:val="0"/>
          <w:lang w:val="en-US"/>
        </w:rPr>
        <w:t>’</w:t>
      </w:r>
      <w:r>
        <w:rPr>
          <w:rtl w:val="0"/>
          <w:lang w:val="en-US"/>
        </w:rPr>
        <w:t>t know. A flying unicorn?</w:t>
      </w:r>
      <w:r>
        <w:rPr>
          <w:rtl w:val="0"/>
          <w:lang w:val="en-US"/>
        </w:rPr>
        <w:t xml:space="preserve">” </w:t>
      </w:r>
      <w:r>
        <w:rPr>
          <w:rtl w:val="0"/>
          <w:lang w:val="en-US"/>
        </w:rPr>
        <w:t xml:space="preserve">says the adventurer. </w:t>
      </w:r>
      <w:r>
        <w:rPr>
          <w:rtl w:val="0"/>
          <w:lang w:val="en-US"/>
        </w:rPr>
        <w:t>“</w:t>
      </w:r>
      <w:r>
        <w:rPr>
          <w:rtl w:val="0"/>
          <w:lang w:val="en-US"/>
        </w:rPr>
        <w:t>No, I</w:t>
      </w:r>
      <w:r>
        <w:rPr>
          <w:rtl w:val="0"/>
          <w:lang w:val="en-US"/>
        </w:rPr>
        <w:t>”</w:t>
      </w:r>
      <w:r>
        <w:rPr>
          <w:rtl w:val="0"/>
          <w:lang w:val="en-US"/>
        </w:rPr>
        <w:t xml:space="preserve">, says Dully Cully rips his clothes apart to reveal a pink suit with pinned on wings and jumps out of the window. The court magician thinks: </w:t>
      </w:r>
      <w:r>
        <w:rPr>
          <w:rtl w:val="0"/>
          <w:lang w:val="en-US"/>
        </w:rPr>
        <w:t>„</w:t>
      </w:r>
      <w:r>
        <w:rPr>
          <w:rtl w:val="0"/>
          <w:lang w:val="en-US"/>
        </w:rPr>
        <w:t>OH god, I have to do something.</w:t>
      </w:r>
      <w:r>
        <w:rPr>
          <w:rtl w:val="0"/>
          <w:lang w:val="en-US"/>
        </w:rPr>
        <w:t xml:space="preserve">” </w:t>
      </w:r>
      <w:r>
        <w:rPr>
          <w:rtl w:val="0"/>
          <w:lang w:val="en-US"/>
        </w:rPr>
        <w:t xml:space="preserve">He then casts an anvil to the feet of Dully Cully. After a second he realised, that this was the wrong spell and says: </w:t>
      </w:r>
      <w:r>
        <w:rPr>
          <w:rtl w:val="0"/>
          <w:lang w:val="en-US"/>
        </w:rPr>
        <w:t>„</w:t>
      </w:r>
      <w:r>
        <w:rPr>
          <w:rtl w:val="0"/>
          <w:lang w:val="en-US"/>
        </w:rPr>
        <w:t>OH no, that was the wrong spell.</w:t>
      </w:r>
      <w:r>
        <w:rPr>
          <w:rtl w:val="0"/>
          <w:lang w:val="en-US"/>
        </w:rPr>
        <w:t xml:space="preserve">” </w:t>
      </w:r>
      <w:r>
        <w:rPr>
          <w:rtl w:val="0"/>
          <w:lang w:val="en-US"/>
        </w:rPr>
        <w:t>Then he casts wings on the anvil which is bound to Dully</w:t>
      </w:r>
      <w:r>
        <w:rPr>
          <w:rtl w:val="0"/>
          <w:lang w:val="en-US"/>
        </w:rPr>
        <w:t>’</w:t>
      </w:r>
      <w:r>
        <w:rPr>
          <w:rtl w:val="0"/>
          <w:lang w:val="en-US"/>
        </w:rPr>
        <w:t>s feet and the anvil flies away. The Quest for the Adventurer is now to find Dully and bring him back to his castle.</w:t>
      </w:r>
    </w:p>
    <w:p>
      <w:pPr>
        <w:pStyle w:val="List Paragraph"/>
        <w:numPr>
          <w:ilvl w:val="0"/>
          <w:numId w:val="4"/>
        </w:numPr>
        <w:rPr>
          <w:lang w:val="en-US"/>
        </w:rPr>
      </w:pPr>
      <w:r>
        <w:rPr>
          <w:rtl w:val="0"/>
          <w:lang w:val="en-US"/>
        </w:rPr>
        <w:t>[NPC]A sleazy merchant, who only has gold teeth. Name: Robin Loot, he steals from the rich to become rich.</w:t>
      </w:r>
    </w:p>
    <w:p>
      <w:pPr>
        <w:pStyle w:val="List Paragraph"/>
        <w:numPr>
          <w:ilvl w:val="0"/>
          <w:numId w:val="4"/>
        </w:numPr>
        <w:rPr>
          <w:lang w:val="en-US"/>
        </w:rPr>
      </w:pPr>
      <w:r>
        <w:rPr>
          <w:rtl w:val="0"/>
          <w:lang w:val="en-US"/>
        </w:rPr>
        <w:t>[NPC] Jimmy Janger a little invisible Imp which plays tricks on the people of the town. Jimmy can only be seen by a specific NPC. This NPC also gives the player an item. With this item the player also can see Jimmy and, if he wants to, catch him.</w:t>
      </w:r>
    </w:p>
    <w:p>
      <w:pPr>
        <w:pStyle w:val="List Paragraph"/>
        <w:numPr>
          <w:ilvl w:val="0"/>
          <w:numId w:val="4"/>
        </w:numPr>
        <w:rPr>
          <w:lang w:val="en-US"/>
        </w:rPr>
      </w:pPr>
      <w:r>
        <w:rPr>
          <w:rtl w:val="0"/>
          <w:lang w:val="en-US"/>
        </w:rPr>
        <w:t>[BOSSCONCEPT] Limpy the Mimpey (dt. Schlaffi der Buffy)  Limpy kid which hulks up when he is defeated.</w:t>
      </w:r>
    </w:p>
    <w:p>
      <w:pPr>
        <w:pStyle w:val="List Paragraph"/>
        <w:numPr>
          <w:ilvl w:val="0"/>
          <w:numId w:val="4"/>
        </w:numPr>
        <w:rPr>
          <w:lang w:val="en-US"/>
        </w:rPr>
      </w:pPr>
      <w:r>
        <w:rPr>
          <w:rtl w:val="0"/>
          <w:lang w:val="en-US"/>
        </w:rPr>
        <w:t xml:space="preserve">[IDEA] Company which creatives all the items used by the adventurer. Every item has a description which sounds like if it was written by the company (e.g.: With the new health potion form </w:t>
      </w:r>
      <w:r>
        <w:rPr>
          <w:rtl w:val="0"/>
          <w:lang w:val="en-US"/>
        </w:rPr>
        <w:t>…</w:t>
      </w:r>
      <w:r>
        <w:rPr>
          <w:rtl w:val="0"/>
          <w:lang w:val="en-US"/>
        </w:rPr>
        <w:t>)</w:t>
      </w:r>
    </w:p>
    <w:p>
      <w:pPr>
        <w:pStyle w:val="Normal.0"/>
        <w:rPr>
          <w:lang w:val="en-US"/>
        </w:rPr>
      </w:pPr>
    </w:p>
    <w:p>
      <w:pPr>
        <w:pStyle w:val="heading 1"/>
        <w:rPr>
          <w:lang w:val="en-US"/>
        </w:rPr>
      </w:pPr>
      <w:bookmarkStart w:name="_Toc18" w:id="190"/>
      <w:r>
        <w:rPr>
          <w:rtl w:val="0"/>
          <w:lang w:val="en-US"/>
        </w:rPr>
        <w:t>6. Opportunities and Risks</w:t>
        <w:br w:type="textWrapping"/>
      </w:r>
      <w:bookmarkEnd w:id="190"/>
      <w:commentRangeStart w:id="191"/>
    </w:p>
    <w:p>
      <w:pPr>
        <w:pStyle w:val="Normal.0"/>
        <w:rPr>
          <w:lang w:val="en-US"/>
        </w:rPr>
      </w:pPr>
      <w:r>
        <w:rPr>
          <w:rtl w:val="0"/>
          <w:lang w:val="en-US"/>
        </w:rPr>
        <w:t xml:space="preserve">At the Development Stage of the Game we want to release it for free on platforms like Game Jolt or Indi DB. And as soon as it is nearly finished we want to get the game to </w:t>
      </w:r>
      <w:r>
        <w:rPr>
          <w:rtl w:val="0"/>
          <w:lang w:val="en-US"/>
        </w:rPr>
        <w:t>“</w:t>
      </w:r>
      <w:r>
        <w:rPr>
          <w:rtl w:val="0"/>
          <w:lang w:val="en-US"/>
        </w:rPr>
        <w:t>Steam Greenlight</w:t>
      </w:r>
      <w:r>
        <w:rPr>
          <w:rtl w:val="0"/>
          <w:lang w:val="en-US"/>
        </w:rPr>
        <w:t xml:space="preserve">” </w:t>
      </w:r>
      <w:r>
        <w:rPr>
          <w:rtl w:val="0"/>
          <w:lang w:val="en-US"/>
        </w:rPr>
        <w:t>and gog.com. When we manage to get that far, the game will be playable all over the world</w:t>
      </w:r>
      <w:commentRangeEnd w:id="191"/>
      <w:r>
        <w:commentReference w:id="191"/>
      </w:r>
      <w:r>
        <w:rPr>
          <w:rtl w:val="0"/>
          <w:lang w:val="en-US"/>
        </w:rPr>
        <w:t>.</w:t>
        <w:br w:type="textWrapping"/>
      </w:r>
      <w:commentRangeStart w:id="192"/>
    </w:p>
    <w:p>
      <w:pPr>
        <w:pStyle w:val="Normal.0"/>
        <w:rPr>
          <w:lang w:val="en-US"/>
        </w:rPr>
      </w:pPr>
      <w:r>
        <w:rPr>
          <w:rtl w:val="0"/>
          <w:lang w:val="en-US"/>
        </w:rPr>
        <w:t>Possible risks of our projects are that we overdo planning too much, add too many features or make the story/levels too long</w:t>
      </w:r>
      <w:commentRangeEnd w:id="192"/>
      <w:r>
        <w:commentReference w:id="192"/>
      </w:r>
      <w:r>
        <w:rPr>
          <w:rtl w:val="0"/>
          <w:lang w:val="en-US"/>
        </w:rPr>
        <w:t xml:space="preserve">. </w:t>
      </w:r>
      <w:commentRangeStart w:id="193"/>
      <w:r>
        <w:rPr>
          <w:rtl w:val="0"/>
          <w:lang w:val="en-US"/>
        </w:rPr>
        <w:t>Another risk that can possible occur is that Unity can sometimes implement some bugs, but we should be able to manage to fix them</w:t>
      </w:r>
      <w:commentRangeEnd w:id="193"/>
      <w:r>
        <w:commentReference w:id="193"/>
      </w:r>
      <w:r>
        <w:rPr>
          <w:rtl w:val="0"/>
          <w:lang w:val="en-US"/>
        </w:rPr>
        <w:t xml:space="preserve">. </w:t>
        <w:br w:type="textWrapping"/>
      </w:r>
      <w:commentRangeStart w:id="194"/>
    </w:p>
    <w:p>
      <w:pPr>
        <w:pStyle w:val="Normal.0"/>
        <w:rPr>
          <w:del w:id="195" w:date="2016-10-23T11:06:39 AMZ" w:author="P. Bauer"/>
          <w:lang w:val="en-US"/>
        </w:rPr>
      </w:pPr>
      <w:r>
        <w:rPr>
          <w:rtl w:val="0"/>
          <w:lang w:val="en-US"/>
        </w:rPr>
        <w:t>We might not be able to finish the multiplayer mode in time, if we cannot do so the game should stay a single player one.</w:t>
      </w:r>
      <w:commentRangeEnd w:id="194"/>
      <w:r>
        <w:commentReference w:id="194"/>
      </w:r>
      <w:r>
        <w:rPr>
          <w:rtl w:val="0"/>
          <w:lang w:val="en-US"/>
        </w:rPr>
        <w:t xml:space="preserve"> </w:t>
      </w:r>
    </w:p>
    <w:p>
      <w:pPr>
        <w:pStyle w:val="Normal.0"/>
        <w:rPr>
          <w:lang w:val="en-US"/>
        </w:rPr>
      </w:pPr>
    </w:p>
    <w:p>
      <w:pPr>
        <w:pStyle w:val="Normal.0"/>
        <w:rPr>
          <w:del w:id="196" w:date="2016-10-23T11:06:35 AMZ" w:author="P. Bauer"/>
          <w:lang w:val="en-US"/>
        </w:rPr>
      </w:pPr>
    </w:p>
    <w:p>
      <w:pPr>
        <w:pStyle w:val="Normal.0"/>
        <w:rPr>
          <w:del w:id="197" w:date="2016-10-23T11:06:35 AMZ" w:author="P. Bauer"/>
          <w:lang w:val="en-US"/>
        </w:rPr>
      </w:pPr>
    </w:p>
    <w:p>
      <w:pPr>
        <w:pStyle w:val="Normal.0"/>
        <w:rPr>
          <w:del w:id="198" w:date="2016-10-23T11:06:35 AMZ" w:author="P. Bauer"/>
          <w:lang w:val="en-US"/>
        </w:rPr>
      </w:pPr>
    </w:p>
    <w:p>
      <w:pPr>
        <w:pStyle w:val="Normal.0"/>
        <w:rPr>
          <w:del w:id="199" w:date="2016-10-23T11:06:35 AMZ" w:author="P. Bauer"/>
          <w:lang w:val="en-US"/>
        </w:rPr>
      </w:pPr>
    </w:p>
    <w:p>
      <w:pPr>
        <w:pStyle w:val="Normal.0"/>
        <w:rPr>
          <w:del w:id="200" w:date="2016-10-23T11:06:35 AMZ" w:author="P. Bauer"/>
          <w:lang w:val="en-US"/>
        </w:rPr>
      </w:pPr>
    </w:p>
    <w:p>
      <w:pPr>
        <w:pStyle w:val="Normal.0"/>
        <w:rPr>
          <w:del w:id="201" w:date="2016-10-23T11:06:35 AMZ" w:author="P. Bauer"/>
          <w:lang w:val="en-US"/>
        </w:rPr>
      </w:pPr>
    </w:p>
    <w:p>
      <w:pPr>
        <w:pStyle w:val="Normal.0"/>
        <w:rPr>
          <w:del w:id="202" w:date="2016-10-23T11:06:35 AMZ" w:author="P. Bauer"/>
          <w:lang w:val="en-US"/>
        </w:rPr>
      </w:pPr>
    </w:p>
    <w:p>
      <w:pPr>
        <w:pStyle w:val="Normal.0"/>
        <w:rPr>
          <w:del w:id="203" w:date="2016-10-23T11:06:35 AMZ" w:author="P. Bauer"/>
          <w:lang w:val="en-US"/>
        </w:rPr>
      </w:pPr>
    </w:p>
    <w:p>
      <w:pPr>
        <w:pStyle w:val="Normal.0"/>
        <w:rPr>
          <w:del w:id="204" w:date="2016-10-23T11:06:35 AMZ" w:author="P. Bauer"/>
          <w:lang w:val="en-US"/>
        </w:rPr>
      </w:pPr>
    </w:p>
    <w:p>
      <w:pPr>
        <w:pStyle w:val="Normal.0"/>
        <w:rPr>
          <w:lang w:val="en-US"/>
        </w:rPr>
      </w:pPr>
    </w:p>
    <w:p>
      <w:pPr>
        <w:pStyle w:val="heading 1"/>
        <w:rPr>
          <w:lang w:val="en-US"/>
        </w:rPr>
      </w:pPr>
      <w:bookmarkStart w:name="_Toc19" w:id="205"/>
      <w:r>
        <w:rPr>
          <w:rtl w:val="0"/>
          <w:lang w:val="en-US"/>
        </w:rPr>
        <w:t>7. Planning</w:t>
      </w:r>
      <w:bookmarkEnd w:id="205"/>
    </w:p>
    <w:p>
      <w:pPr>
        <w:pStyle w:val="Normal.0"/>
        <w:rPr>
          <w:lang w:val="en-US"/>
        </w:rPr>
      </w:pPr>
    </w:p>
    <w:p>
      <w:pPr>
        <w:pStyle w:val="heading 2"/>
        <w:rPr>
          <w:lang w:val="en-US"/>
        </w:rPr>
      </w:pPr>
      <w:bookmarkStart w:name="_Toc20" w:id="206"/>
      <w:commentRangeStart w:id="207"/>
      <w:r>
        <w:rPr>
          <w:rtl w:val="0"/>
          <w:lang w:val="en-US"/>
        </w:rPr>
        <w:t>Milestones</w:t>
      </w:r>
      <w:commentRangeEnd w:id="207"/>
      <w:r>
        <w:commentReference w:id="207"/>
      </w:r>
      <w:r>
        <w:rPr>
          <w:rtl w:val="0"/>
          <w:lang w:val="en-US"/>
        </w:rPr>
        <w:t>:</w:t>
      </w:r>
      <w:bookmarkEnd w:id="206"/>
    </w:p>
    <w:p>
      <w:pPr>
        <w:pStyle w:val="Normal.0"/>
        <w:rPr>
          <w:lang w:val="en-US"/>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31"/>
        <w:gridCol w:w="4531"/>
      </w:tblGrid>
      <w:tr>
        <w:tblPrEx>
          <w:shd w:val="clear" w:color="auto" w:fill="d0ddef"/>
        </w:tblPrEx>
        <w:trPr>
          <w:trHeight w:val="25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Date</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Discription</w:t>
            </w:r>
          </w:p>
        </w:tc>
      </w:tr>
      <w:tr>
        <w:tblPrEx>
          <w:shd w:val="clear" w:color="auto" w:fill="d0ddef"/>
        </w:tblPrEx>
        <w:trPr>
          <w:trHeight w:val="25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commentReference w:id="208"/>
            </w:r>
            <w:r>
              <w:rPr>
                <w:vertAlign w:val="baseline"/>
                <w:rtl w:val="0"/>
                <w:lang w:val="en-US"/>
              </w:rPr>
              <w:t>October the 11</w:t>
            </w:r>
            <w:r>
              <w:rPr>
                <w:vertAlign w:val="superscript"/>
                <w:rtl w:val="0"/>
                <w:lang w:val="en-US"/>
              </w:rPr>
              <w:t>th</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Complete Project Proposel</w:t>
            </w:r>
          </w:p>
        </w:tc>
      </w:tr>
      <w:tr>
        <w:tblPrEx>
          <w:shd w:val="clear" w:color="auto" w:fill="d0ddef"/>
        </w:tblPrEx>
        <w:trPr>
          <w:trHeight w:val="25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November the 1</w:t>
            </w:r>
            <w:r>
              <w:rPr>
                <w:vertAlign w:val="superscript"/>
                <w:rtl w:val="0"/>
                <w:lang w:val="en-US"/>
              </w:rPr>
              <w:t>th</w:t>
            </w:r>
            <w:r>
              <w:rPr>
                <w:rtl w:val="0"/>
                <w:lang w:val="en-US"/>
              </w:rPr>
              <w:t xml:space="preserve"> </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First level completed + Playable Demo</w:t>
            </w:r>
          </w:p>
        </w:tc>
      </w:tr>
      <w:tr>
        <w:tblPrEx>
          <w:shd w:val="clear" w:color="auto" w:fill="d0ddef"/>
        </w:tblPrEx>
        <w:trPr>
          <w:trHeight w:val="25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vertAlign w:val="baseline"/>
                <w:rtl w:val="0"/>
                <w:lang w:val="en-US"/>
              </w:rPr>
              <w:t>March the 1</w:t>
            </w:r>
            <w:r>
              <w:rPr>
                <w:vertAlign w:val="superscript"/>
                <w:rtl w:val="0"/>
                <w:lang w:val="en-US"/>
              </w:rPr>
              <w:t>th</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Second/Third Level completed</w:t>
            </w:r>
          </w:p>
        </w:tc>
      </w:tr>
      <w:tr>
        <w:tblPrEx>
          <w:shd w:val="clear" w:color="auto" w:fill="d0ddef"/>
        </w:tblPrEx>
        <w:trPr>
          <w:trHeight w:val="25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vertAlign w:val="baseline"/>
                <w:rtl w:val="0"/>
                <w:lang w:val="en-US"/>
              </w:rPr>
              <w:t>July the 1</w:t>
            </w:r>
            <w:r>
              <w:rPr>
                <w:vertAlign w:val="superscript"/>
                <w:rtl w:val="0"/>
                <w:lang w:val="en-US"/>
              </w:rPr>
              <w:t>th</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Playable Alpha</w:t>
            </w:r>
          </w:p>
        </w:tc>
      </w:tr>
    </w:tbl>
    <w:p>
      <w:pPr>
        <w:pStyle w:val="Normal.0"/>
        <w:widowControl w:val="0"/>
        <w:spacing w:line="240" w:lineRule="auto"/>
        <w:rPr>
          <w:lang w:val="en-US"/>
        </w:rPr>
      </w:pPr>
    </w:p>
    <w:p>
      <w:pPr>
        <w:pStyle w:val="Normal.0"/>
        <w:rPr>
          <w:lang w:val="en-US"/>
        </w:rPr>
      </w:pPr>
    </w:p>
    <w:p>
      <w:pPr>
        <w:pStyle w:val="heading 2"/>
        <w:rPr>
          <w:lang w:val="en-US"/>
        </w:rPr>
      </w:pPr>
      <w:bookmarkStart w:name="_Toc21" w:id="209"/>
      <w:r>
        <w:rPr>
          <w:rtl w:val="0"/>
          <w:lang w:val="en-US"/>
        </w:rPr>
        <w:t>Role Assingment:</w:t>
      </w:r>
      <w:bookmarkEnd w:id="209"/>
    </w:p>
    <w:p>
      <w:pPr>
        <w:pStyle w:val="List Paragraph"/>
        <w:numPr>
          <w:ilvl w:val="0"/>
          <w:numId w:val="6"/>
        </w:numPr>
        <w:rPr>
          <w:lang w:val="en-US"/>
        </w:rPr>
      </w:pPr>
      <w:r>
        <w:rPr>
          <w:rtl w:val="0"/>
          <w:lang w:val="en-US"/>
        </w:rPr>
        <w:t>Sascha Bertleff: Leader, Programmer, Composer (Music), Story</w:t>
      </w:r>
    </w:p>
    <w:p>
      <w:pPr>
        <w:pStyle w:val="List Paragraph"/>
        <w:numPr>
          <w:ilvl w:val="0"/>
          <w:numId w:val="6"/>
        </w:numPr>
        <w:rPr>
          <w:lang w:val="en-US"/>
        </w:rPr>
      </w:pPr>
      <w:r>
        <w:rPr>
          <w:rtl w:val="0"/>
          <w:lang w:val="en-US"/>
        </w:rPr>
        <w:t>Cedric Ferstl: Pixler (Artist), Programmer, Story</w:t>
      </w:r>
    </w:p>
    <w:p>
      <w:pPr>
        <w:pStyle w:val="List Paragraph"/>
        <w:numPr>
          <w:ilvl w:val="0"/>
          <w:numId w:val="6"/>
        </w:numPr>
        <w:rPr>
          <w:lang w:val="en-US"/>
        </w:rPr>
      </w:pPr>
      <w:r>
        <w:rPr>
          <w:rtl w:val="0"/>
          <w:lang w:val="en-US"/>
        </w:rPr>
        <w:t>Steffi Schmidt: Pixler (Artist), Programmer</w:t>
      </w:r>
    </w:p>
    <w:p>
      <w:pPr>
        <w:pStyle w:val="Normal.0"/>
        <w:rPr>
          <w:lang w:val="en-US"/>
        </w:rPr>
      </w:pPr>
    </w:p>
    <w:p>
      <w:pPr>
        <w:pStyle w:val="heading 1"/>
        <w:rPr>
          <w:lang w:val="en-US"/>
        </w:rPr>
      </w:pPr>
      <w:bookmarkStart w:name="_Toc22" w:id="210"/>
      <w:ins w:id="211" w:date="2016-10-23T11:23:26 AMZ" w:author="P. Bauer">
        <w:r>
          <w:rPr>
            <w:rtl w:val="0"/>
            <w:lang w:val="en-US"/>
          </w:rPr>
          <w:t>Appendix A</w:t>
        </w:r>
      </w:ins>
      <w:del w:id="212" w:date="2016-10-23T11:23:31 AMZ" w:author="P. Bauer">
        <w:r>
          <w:rPr>
            <w:rtl w:val="0"/>
            <w:lang w:val="en-US"/>
          </w:rPr>
          <w:delText>8.</w:delText>
        </w:r>
      </w:del>
      <w:r>
        <w:rPr>
          <w:rtl w:val="0"/>
          <w:lang w:val="en-US"/>
        </w:rPr>
        <w:t xml:space="preserve"> </w:t>
      </w:r>
      <w:commentRangeStart w:id="213"/>
      <w:r>
        <w:rPr>
          <w:rtl w:val="0"/>
          <w:lang w:val="en-US"/>
        </w:rPr>
        <w:t>Sprites</w:t>
      </w:r>
      <w:commentRangeEnd w:id="213"/>
      <w:r>
        <w:commentReference w:id="213"/>
      </w:r>
      <w:del w:id="214" w:date="2016-10-23T11:23:35 AMZ" w:author="P. Bauer">
        <w:r>
          <w:rPr>
            <w:rtl w:val="0"/>
            <w:lang w:val="en-US"/>
          </w:rPr>
          <w:delText>:</w:delText>
        </w:r>
      </w:del>
      <w:bookmarkEnd w:id="210"/>
    </w:p>
    <w:p>
      <w:pPr>
        <w:pStyle w:val="Normal.0"/>
      </w:pPr>
      <w:r>
        <mc:AlternateContent>
          <mc:Choice Requires="wpg">
            <w:drawing>
              <wp:anchor distT="0" distB="0" distL="0" distR="0" simplePos="0" relativeHeight="251666432" behindDoc="0" locked="0" layoutInCell="1" allowOverlap="1">
                <wp:simplePos x="0" y="0"/>
                <wp:positionH relativeFrom="column">
                  <wp:posOffset>5079</wp:posOffset>
                </wp:positionH>
                <wp:positionV relativeFrom="line">
                  <wp:posOffset>80010</wp:posOffset>
                </wp:positionV>
                <wp:extent cx="4962526" cy="3549651"/>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4962526" cy="3549651"/>
                          <a:chOff x="0" y="0"/>
                          <a:chExt cx="4962525" cy="3549650"/>
                        </a:xfrm>
                      </wpg:grpSpPr>
                      <pic:pic xmlns:pic="http://schemas.openxmlformats.org/drawingml/2006/picture">
                        <pic:nvPicPr>
                          <pic:cNvPr id="1073741829" name="image2.png"/>
                          <pic:cNvPicPr>
                            <a:picLocks noChangeAspect="1"/>
                          </pic:cNvPicPr>
                        </pic:nvPicPr>
                        <pic:blipFill>
                          <a:blip r:embed="rId5">
                            <a:extLst/>
                          </a:blip>
                          <a:stretch>
                            <a:fillRect/>
                          </a:stretch>
                        </pic:blipFill>
                        <pic:spPr>
                          <a:xfrm>
                            <a:off x="-1" y="47600"/>
                            <a:ext cx="3781421" cy="3502051"/>
                          </a:xfrm>
                          <a:prstGeom prst="rect">
                            <a:avLst/>
                          </a:prstGeom>
                          <a:ln w="12700" cap="flat">
                            <a:noFill/>
                            <a:miter lim="400000"/>
                          </a:ln>
                          <a:effectLst/>
                        </pic:spPr>
                      </pic:pic>
                      <wpg:grpSp>
                        <wpg:cNvPr id="1073741832" name="Group 1073741832"/>
                        <wpg:cNvGrpSpPr/>
                        <wpg:grpSpPr>
                          <a:xfrm>
                            <a:off x="3819519" y="0"/>
                            <a:ext cx="1143006" cy="937814"/>
                            <a:chOff x="0" y="0"/>
                            <a:chExt cx="1143005" cy="937813"/>
                          </a:xfrm>
                        </wpg:grpSpPr>
                        <wps:wsp>
                          <wps:cNvPr id="1073741830" name="Shape 1073741830"/>
                          <wps:cNvSpPr/>
                          <wps:spPr>
                            <a:xfrm>
                              <a:off x="0" y="0"/>
                              <a:ext cx="1143006" cy="937814"/>
                            </a:xfrm>
                            <a:prstGeom prst="rect">
                              <a:avLst/>
                            </a:prstGeom>
                            <a:solidFill>
                              <a:srgbClr val="FFFFFF"/>
                            </a:solidFill>
                            <a:ln w="9525" cap="flat">
                              <a:solidFill>
                                <a:srgbClr val="000000"/>
                              </a:solidFill>
                              <a:prstDash val="solid"/>
                              <a:round/>
                            </a:ln>
                            <a:effectLst/>
                          </wps:spPr>
                          <wps:bodyPr/>
                        </wps:wsp>
                        <wps:wsp>
                          <wps:cNvPr id="1073741831" name="Shape 1073741831"/>
                          <wps:cNvSpPr/>
                          <wps:spPr>
                            <a:xfrm>
                              <a:off x="0" y="0"/>
                              <a:ext cx="1143006" cy="937814"/>
                            </a:xfrm>
                            <a:prstGeom prst="rect">
                              <a:avLst/>
                            </a:prstGeom>
                            <a:noFill/>
                            <a:ln w="12700" cap="flat">
                              <a:noFill/>
                              <a:miter lim="400000"/>
                            </a:ln>
                            <a:effectLst/>
                          </wps:spPr>
                          <wps:txbx>
                            <w:txbxContent>
                              <w:p>
                                <w:pPr>
                                  <w:pStyle w:val="Normal.0"/>
                                </w:pPr>
                                <w:r>
                                  <w:rPr>
                                    <w:rtl w:val="0"/>
                                    <w:lang w:val="en-US"/>
                                  </w:rPr>
                                  <w:t>Slime sprites which will be one of the enemies</w:t>
                                </w:r>
                              </w:p>
                            </w:txbxContent>
                          </wps:txbx>
                          <wps:bodyPr wrap="square" lIns="45719" tIns="45719" rIns="45719" bIns="45719" numCol="1" anchor="t">
                            <a:noAutofit/>
                          </wps:bodyPr>
                        </wps:wsp>
                      </wpg:grpSp>
                    </wpg:wgp>
                  </a:graphicData>
                </a:graphic>
              </wp:anchor>
            </w:drawing>
          </mc:Choice>
          <mc:Fallback>
            <w:pict>
              <v:group id="_x0000_s1030" style="visibility:visible;position:absolute;margin-left:0.4pt;margin-top:6.3pt;width:390.8pt;height:279.5pt;z-index:251666432;mso-position-horizontal:absolute;mso-position-horizontal-relative:text;mso-position-vertical:absolute;mso-position-vertical-relative:line;mso-wrap-distance-left:0.0pt;mso-wrap-distance-top:0.0pt;mso-wrap-distance-right:0.0pt;mso-wrap-distance-bottom:0.0pt;" coordorigin="0,0" coordsize="4962525,3549650">
                <w10:wrap type="none" side="bothSides" anchorx="text"/>
                <v:shape id="_x0000_s1031" type="#_x0000_t75" style="position:absolute;left:0;top:47601;width:3781419;height:3502049;">
                  <v:imagedata r:id="rId5" o:title="image2.png"/>
                </v:shape>
                <v:group id="_x0000_s1032" style="position:absolute;left:3819519;top:0;width:1143006;height:937813;" coordorigin="0,0" coordsize="1143006,937813">
                  <v:rect id="_x0000_s1033" style="position:absolute;left:0;top:0;width:1143006;height:937813;">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4" style="position:absolute;left:0;top:0;width:1143006;height:937813;">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Slime sprites which will be one of the enemies</w:t>
                          </w:r>
                        </w:p>
                      </w:txbxContent>
                    </v:textbox>
                  </v:rect>
                </v:group>
              </v:group>
            </w:pict>
          </mc:Fallback>
        </mc:AlternateContent>
      </w: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pPr>
      <w:r>
        <mc:AlternateContent>
          <mc:Choice Requires="wpg">
            <w:drawing>
              <wp:anchor distT="57150" distB="57150" distL="57150" distR="57150" simplePos="0" relativeHeight="251667456" behindDoc="0" locked="0" layoutInCell="1" allowOverlap="1">
                <wp:simplePos x="0" y="0"/>
                <wp:positionH relativeFrom="column">
                  <wp:posOffset>186054</wp:posOffset>
                </wp:positionH>
                <wp:positionV relativeFrom="line">
                  <wp:posOffset>34290</wp:posOffset>
                </wp:positionV>
                <wp:extent cx="3829051" cy="3028950"/>
                <wp:effectExtent l="0" t="0" r="0" b="0"/>
                <wp:wrapThrough wrapText="bothSides" distL="57150" distR="5715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Group">
                    <wpg:wgp>
                      <wpg:cNvGrpSpPr/>
                      <wpg:grpSpPr>
                        <a:xfrm>
                          <a:off x="0" y="0"/>
                          <a:ext cx="3829051" cy="3028950"/>
                          <a:chOff x="0" y="0"/>
                          <a:chExt cx="3829050" cy="3028950"/>
                        </a:xfrm>
                      </wpg:grpSpPr>
                      <pic:pic xmlns:pic="http://schemas.openxmlformats.org/drawingml/2006/picture">
                        <pic:nvPicPr>
                          <pic:cNvPr id="1073741834" name="image3.png"/>
                          <pic:cNvPicPr>
                            <a:picLocks noChangeAspect="1"/>
                          </pic:cNvPicPr>
                        </pic:nvPicPr>
                        <pic:blipFill>
                          <a:blip r:embed="rId6">
                            <a:extLst/>
                          </a:blip>
                          <a:stretch>
                            <a:fillRect/>
                          </a:stretch>
                        </pic:blipFill>
                        <pic:spPr>
                          <a:xfrm>
                            <a:off x="0" y="0"/>
                            <a:ext cx="3060991" cy="3028950"/>
                          </a:xfrm>
                          <a:prstGeom prst="rect">
                            <a:avLst/>
                          </a:prstGeom>
                          <a:ln w="12700" cap="flat">
                            <a:noFill/>
                            <a:miter lim="400000"/>
                          </a:ln>
                          <a:effectLst/>
                        </pic:spPr>
                      </pic:pic>
                      <wpg:grpSp>
                        <wpg:cNvPr id="1073741837" name="Group 1073741837"/>
                        <wpg:cNvGrpSpPr/>
                        <wpg:grpSpPr>
                          <a:xfrm>
                            <a:off x="3128995" y="43372"/>
                            <a:ext cx="700056" cy="489943"/>
                            <a:chOff x="0" y="0"/>
                            <a:chExt cx="700054" cy="489942"/>
                          </a:xfrm>
                        </wpg:grpSpPr>
                        <wps:wsp>
                          <wps:cNvPr id="1073741835" name="Shape 1073741835"/>
                          <wps:cNvSpPr/>
                          <wps:spPr>
                            <a:xfrm>
                              <a:off x="0" y="0"/>
                              <a:ext cx="700055" cy="489943"/>
                            </a:xfrm>
                            <a:prstGeom prst="rect">
                              <a:avLst/>
                            </a:prstGeom>
                            <a:solidFill>
                              <a:srgbClr val="FFFFFF"/>
                            </a:solidFill>
                            <a:ln w="9525" cap="flat">
                              <a:solidFill>
                                <a:srgbClr val="000000"/>
                              </a:solidFill>
                              <a:prstDash val="solid"/>
                              <a:round/>
                            </a:ln>
                            <a:effectLst/>
                          </wps:spPr>
                          <wps:bodyPr/>
                        </wps:wsp>
                        <wps:wsp>
                          <wps:cNvPr id="1073741836" name="Shape 1073741836"/>
                          <wps:cNvSpPr/>
                          <wps:spPr>
                            <a:xfrm>
                              <a:off x="0" y="0"/>
                              <a:ext cx="700055" cy="489943"/>
                            </a:xfrm>
                            <a:prstGeom prst="rect">
                              <a:avLst/>
                            </a:prstGeom>
                            <a:noFill/>
                            <a:ln w="12700" cap="flat">
                              <a:noFill/>
                              <a:miter lim="400000"/>
                            </a:ln>
                            <a:effectLst/>
                          </wps:spPr>
                          <wps:txbx>
                            <w:txbxContent>
                              <w:p>
                                <w:pPr>
                                  <w:pStyle w:val="Normal.0"/>
                                </w:pPr>
                                <w:r>
                                  <w:rPr>
                                    <w:rtl w:val="0"/>
                                    <w:lang w:val="en-US"/>
                                  </w:rPr>
                                  <w:t>Player UI</w:t>
                                </w:r>
                              </w:p>
                            </w:txbxContent>
                          </wps:txbx>
                          <wps:bodyPr wrap="square" lIns="45719" tIns="45719" rIns="45719" bIns="45719" numCol="1" anchor="t">
                            <a:noAutofit/>
                          </wps:bodyPr>
                        </wps:wsp>
                      </wpg:grpSp>
                    </wpg:wgp>
                  </a:graphicData>
                </a:graphic>
              </wp:anchor>
            </w:drawing>
          </mc:Choice>
          <mc:Fallback>
            <w:pict>
              <v:group id="_x0000_s1035" style="visibility:visible;position:absolute;margin-left:14.6pt;margin-top:2.7pt;width:301.5pt;height:238.5pt;z-index:251667456;mso-position-horizontal:absolute;mso-position-horizontal-relative:text;mso-position-vertical:absolute;mso-position-vertical-relative:line;mso-wrap-distance-left:4.5pt;mso-wrap-distance-top:4.5pt;mso-wrap-distance-right:4.5pt;mso-wrap-distance-bottom:4.5pt;" coordorigin="0,0" coordsize="3829050,3028950">
                <w10:wrap type="through" side="bothSides" anchorx="text"/>
                <v:shape id="_x0000_s1036" type="#_x0000_t75" style="position:absolute;left:0;top:0;width:3060991;height:3028950;">
                  <v:imagedata r:id="rId6" o:title="image3.png"/>
                </v:shape>
                <v:group id="_x0000_s1037" style="position:absolute;left:3128995;top:43372;width:700055;height:489942;" coordorigin="0,0" coordsize="700055,489942">
                  <v:rect id="_x0000_s1038" style="position:absolute;left:0;top:0;width:700055;height:489942;">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9" style="position:absolute;left:0;top:0;width:700055;height:489942;">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Player UI</w:t>
                          </w:r>
                        </w:p>
                      </w:txbxContent>
                    </v:textbox>
                  </v:rect>
                </v:group>
              </v:group>
            </w:pict>
          </mc:Fallback>
        </mc:AlternateContent>
      </w: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pPr>
      <w:r>
        <mc:AlternateContent>
          <mc:Choice Requires="wpg">
            <w:drawing>
              <wp:anchor distT="0" distB="0" distL="0" distR="0" simplePos="0" relativeHeight="251668480" behindDoc="0" locked="0" layoutInCell="1" allowOverlap="1">
                <wp:simplePos x="0" y="0"/>
                <wp:positionH relativeFrom="column">
                  <wp:posOffset>-4445</wp:posOffset>
                </wp:positionH>
                <wp:positionV relativeFrom="line">
                  <wp:posOffset>283209</wp:posOffset>
                </wp:positionV>
                <wp:extent cx="5737226" cy="1790701"/>
                <wp:effectExtent l="0" t="0" r="0" b="0"/>
                <wp:wrapNone/>
                <wp:docPr id="1073741843" name="officeArt object"/>
                <wp:cNvGraphicFramePr/>
                <a:graphic xmlns:a="http://schemas.openxmlformats.org/drawingml/2006/main">
                  <a:graphicData uri="http://schemas.microsoft.com/office/word/2010/wordprocessingGroup">
                    <wpg:wgp>
                      <wpg:cNvGrpSpPr/>
                      <wpg:grpSpPr>
                        <a:xfrm>
                          <a:off x="0" y="0"/>
                          <a:ext cx="5737226" cy="1790701"/>
                          <a:chOff x="0" y="0"/>
                          <a:chExt cx="5737225" cy="1790700"/>
                        </a:xfrm>
                      </wpg:grpSpPr>
                      <wpg:grpSp>
                        <wpg:cNvPr id="1073741841" name="Group 1073741841"/>
                        <wpg:cNvGrpSpPr/>
                        <wpg:grpSpPr>
                          <a:xfrm>
                            <a:off x="-1" y="1343000"/>
                            <a:ext cx="3171815" cy="447700"/>
                            <a:chOff x="0" y="0"/>
                            <a:chExt cx="3171814" cy="447699"/>
                          </a:xfrm>
                        </wpg:grpSpPr>
                        <wps:wsp>
                          <wps:cNvPr id="1073741839" name="Shape 1073741839"/>
                          <wps:cNvSpPr/>
                          <wps:spPr>
                            <a:xfrm>
                              <a:off x="-1" y="0"/>
                              <a:ext cx="3171816" cy="447700"/>
                            </a:xfrm>
                            <a:prstGeom prst="rect">
                              <a:avLst/>
                            </a:prstGeom>
                            <a:solidFill>
                              <a:srgbClr val="FFFFFF"/>
                            </a:solidFill>
                            <a:ln w="9525" cap="flat">
                              <a:solidFill>
                                <a:srgbClr val="000000"/>
                              </a:solidFill>
                              <a:prstDash val="solid"/>
                              <a:round/>
                            </a:ln>
                            <a:effectLst/>
                          </wps:spPr>
                          <wps:bodyPr/>
                        </wps:wsp>
                        <wps:wsp>
                          <wps:cNvPr id="1073741840" name="Shape 1073741840"/>
                          <wps:cNvSpPr/>
                          <wps:spPr>
                            <a:xfrm>
                              <a:off x="-1" y="0"/>
                              <a:ext cx="3171816" cy="447700"/>
                            </a:xfrm>
                            <a:prstGeom prst="rect">
                              <a:avLst/>
                            </a:prstGeom>
                            <a:noFill/>
                            <a:ln w="12700" cap="flat">
                              <a:noFill/>
                              <a:miter lim="400000"/>
                            </a:ln>
                            <a:effectLst/>
                          </wps:spPr>
                          <wps:txbx>
                            <w:txbxContent>
                              <w:p>
                                <w:pPr>
                                  <w:pStyle w:val="Normal.0"/>
                                </w:pPr>
                                <w:r>
                                  <w:rPr>
                                    <w:rtl w:val="0"/>
                                    <w:lang w:val="en-US"/>
                                  </w:rPr>
                                  <w:t xml:space="preserve">Bronze, Silver and Gold Coins the </w:t>
                                </w:r>
                                <w:r>
                                  <w:rPr>
                                    <w:rFonts w:ascii="Arial" w:hAnsi="Arial"/>
                                    <w:sz w:val="20"/>
                                    <w:szCs w:val="20"/>
                                    <w:rtl w:val="0"/>
                                    <w:lang w:val="en-US"/>
                                  </w:rPr>
                                  <w:t>currency of the game</w:t>
                                </w:r>
                              </w:p>
                            </w:txbxContent>
                          </wps:txbx>
                          <wps:bodyPr wrap="square" lIns="45719" tIns="45719" rIns="45719" bIns="45719" numCol="1" anchor="t">
                            <a:noAutofit/>
                          </wps:bodyPr>
                        </wps:wsp>
                      </wpg:grpSp>
                      <pic:pic xmlns:pic="http://schemas.openxmlformats.org/drawingml/2006/picture">
                        <pic:nvPicPr>
                          <pic:cNvPr id="1073741842" name="image4.png"/>
                          <pic:cNvPicPr>
                            <a:picLocks noChangeAspect="1"/>
                          </pic:cNvPicPr>
                        </pic:nvPicPr>
                        <pic:blipFill>
                          <a:blip r:embed="rId7">
                            <a:extLst/>
                          </a:blip>
                          <a:stretch>
                            <a:fillRect/>
                          </a:stretch>
                        </pic:blipFill>
                        <pic:spPr>
                          <a:xfrm>
                            <a:off x="0" y="-1"/>
                            <a:ext cx="5737225" cy="1047702"/>
                          </a:xfrm>
                          <a:prstGeom prst="rect">
                            <a:avLst/>
                          </a:prstGeom>
                          <a:ln w="12700" cap="flat">
                            <a:noFill/>
                            <a:miter lim="400000"/>
                          </a:ln>
                          <a:effectLst/>
                        </pic:spPr>
                      </pic:pic>
                    </wpg:wgp>
                  </a:graphicData>
                </a:graphic>
              </wp:anchor>
            </w:drawing>
          </mc:Choice>
          <mc:Fallback>
            <w:pict>
              <v:group id="_x0000_s1040" style="visibility:visible;position:absolute;margin-left:-0.3pt;margin-top:22.3pt;width:451.8pt;height:141.0pt;z-index:251668480;mso-position-horizontal:absolute;mso-position-horizontal-relative:text;mso-position-vertical:absolute;mso-position-vertical-relative:line;mso-wrap-distance-left:0.0pt;mso-wrap-distance-top:0.0pt;mso-wrap-distance-right:0.0pt;mso-wrap-distance-bottom:0.0pt;" coordorigin="0,0" coordsize="5737225,1790700">
                <w10:wrap type="none" side="bothSides" anchorx="text"/>
                <v:group id="_x0000_s1041" style="position:absolute;left:0;top:1343000;width:3171814;height:447700;" coordorigin="0,0" coordsize="3171814,447700">
                  <v:rect id="_x0000_s1042" style="position:absolute;left:0;top:0;width:3171814;height:4477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3" style="position:absolute;left:0;top:0;width:3171814;height:4477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 xml:space="preserve">Bronze, Silver and Gold Coins the </w:t>
                          </w:r>
                          <w:r>
                            <w:rPr>
                              <w:rFonts w:ascii="Arial" w:hAnsi="Arial"/>
                              <w:sz w:val="20"/>
                              <w:szCs w:val="20"/>
                              <w:rtl w:val="0"/>
                              <w:lang w:val="en-US"/>
                            </w:rPr>
                            <w:t>currency of the game</w:t>
                          </w:r>
                        </w:p>
                      </w:txbxContent>
                    </v:textbox>
                  </v:rect>
                </v:group>
                <v:shape id="_x0000_s1044" type="#_x0000_t75" style="position:absolute;left:0;top:0;width:5737225;height:1047700;">
                  <v:imagedata r:id="rId7" o:title="image4.png"/>
                </v:shape>
              </v:group>
            </w:pict>
          </mc:Fallback>
        </mc:AlternateContent>
      </w: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tabs>
          <w:tab w:val="left" w:pos="5670"/>
        </w:tabs>
        <w:rPr>
          <w:lang w:val="en-US"/>
        </w:rPr>
      </w:pPr>
      <w:r>
        <w:rPr>
          <w:lang w:val="en-US"/>
        </w:rPr>
        <w:tab/>
      </w:r>
    </w:p>
    <w:p>
      <w:pPr>
        <w:pStyle w:val="Normal.0"/>
        <w:tabs>
          <w:tab w:val="left" w:pos="5670"/>
        </w:tabs>
        <w:rPr>
          <w:lang w:val="en-US"/>
        </w:rPr>
      </w:pPr>
    </w:p>
    <w:p>
      <w:pPr>
        <w:pStyle w:val="Normal.0"/>
        <w:tabs>
          <w:tab w:val="left" w:pos="5670"/>
        </w:tabs>
      </w:pPr>
      <w:r>
        <w:drawing>
          <wp:inline distT="0" distB="0" distL="0" distR="0">
            <wp:extent cx="5756911" cy="1615061"/>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5.png"/>
                    <pic:cNvPicPr>
                      <a:picLocks noChangeAspect="1"/>
                    </pic:cNvPicPr>
                  </pic:nvPicPr>
                  <pic:blipFill>
                    <a:blip r:embed="rId8">
                      <a:extLst/>
                    </a:blip>
                    <a:stretch>
                      <a:fillRect/>
                    </a:stretch>
                  </pic:blipFill>
                  <pic:spPr>
                    <a:xfrm>
                      <a:off x="0" y="0"/>
                      <a:ext cx="5756911" cy="1615061"/>
                    </a:xfrm>
                    <a:prstGeom prst="rect">
                      <a:avLst/>
                    </a:prstGeom>
                    <a:ln w="12700" cap="flat">
                      <a:noFill/>
                      <a:miter lim="400000"/>
                    </a:ln>
                    <a:effectLst/>
                  </pic:spPr>
                </pic:pic>
              </a:graphicData>
            </a:graphic>
          </wp:inline>
        </w:drawing>
      </w:r>
    </w:p>
    <w:p>
      <w:pPr>
        <w:pStyle w:val="Normal.0"/>
      </w:pPr>
      <w:r>
        <mc:AlternateContent>
          <mc:Choice Requires="wpg">
            <w:drawing>
              <wp:anchor distT="80010" distB="80010" distL="80010" distR="80010" simplePos="0" relativeHeight="251669504" behindDoc="0" locked="0" layoutInCell="1" allowOverlap="1">
                <wp:simplePos x="0" y="0"/>
                <wp:positionH relativeFrom="page">
                  <wp:posOffset>899794</wp:posOffset>
                </wp:positionH>
                <wp:positionV relativeFrom="line">
                  <wp:posOffset>53975</wp:posOffset>
                </wp:positionV>
                <wp:extent cx="4238625" cy="323850"/>
                <wp:effectExtent l="0" t="0" r="0" b="0"/>
                <wp:wrapSquare wrapText="bothSides" distL="80010" distR="80010" distT="80010" distB="80010"/>
                <wp:docPr id="1073741847" name="officeArt object"/>
                <wp:cNvGraphicFramePr/>
                <a:graphic xmlns:a="http://schemas.openxmlformats.org/drawingml/2006/main">
                  <a:graphicData uri="http://schemas.microsoft.com/office/word/2010/wordprocessingGroup">
                    <wpg:wgp>
                      <wpg:cNvGrpSpPr/>
                      <wpg:grpSpPr>
                        <a:xfrm>
                          <a:off x="0" y="0"/>
                          <a:ext cx="4238625" cy="323850"/>
                          <a:chOff x="0" y="0"/>
                          <a:chExt cx="4238625" cy="323850"/>
                        </a:xfrm>
                      </wpg:grpSpPr>
                      <wps:wsp>
                        <wps:cNvPr id="1073741845" name="Shape 1073741845"/>
                        <wps:cNvSpPr/>
                        <wps:spPr>
                          <a:xfrm>
                            <a:off x="0" y="0"/>
                            <a:ext cx="4238625" cy="323850"/>
                          </a:xfrm>
                          <a:prstGeom prst="rect">
                            <a:avLst/>
                          </a:prstGeom>
                          <a:solidFill>
                            <a:srgbClr val="FFFFFF"/>
                          </a:solidFill>
                          <a:ln w="9525" cap="flat">
                            <a:solidFill>
                              <a:srgbClr val="000000"/>
                            </a:solidFill>
                            <a:prstDash val="solid"/>
                            <a:round/>
                          </a:ln>
                          <a:effectLst/>
                        </wps:spPr>
                        <wps:bodyPr/>
                      </wps:wsp>
                      <wps:wsp>
                        <wps:cNvPr id="1073741846" name="Shape 1073741846"/>
                        <wps:cNvSpPr/>
                        <wps:spPr>
                          <a:xfrm>
                            <a:off x="0" y="0"/>
                            <a:ext cx="4238625" cy="323850"/>
                          </a:xfrm>
                          <a:prstGeom prst="rect">
                            <a:avLst/>
                          </a:prstGeom>
                          <a:noFill/>
                          <a:ln w="12700" cap="flat">
                            <a:noFill/>
                            <a:miter lim="400000"/>
                          </a:ln>
                          <a:effectLst/>
                        </wps:spPr>
                        <wps:txbx>
                          <w:txbxContent>
                            <w:p>
                              <w:pPr>
                                <w:pStyle w:val="Normal.0"/>
                              </w:pPr>
                              <w:r>
                                <w:rPr>
                                  <w:rtl w:val="0"/>
                                  <w:lang w:val="en-US"/>
                                </w:rPr>
                                <w:t>Johannes which will appear at random several times. (Not collared yet)</w:t>
                              </w:r>
                            </w:p>
                          </w:txbxContent>
                        </wps:txbx>
                        <wps:bodyPr wrap="square" lIns="45719" tIns="45719" rIns="45719" bIns="45719" numCol="1" anchor="t">
                          <a:noAutofit/>
                        </wps:bodyPr>
                      </wps:wsp>
                    </wpg:wgp>
                  </a:graphicData>
                </a:graphic>
              </wp:anchor>
            </w:drawing>
          </mc:Choice>
          <mc:Fallback>
            <w:pict>
              <v:group id="_x0000_s1045" style="visibility:visible;position:absolute;margin-left:70.8pt;margin-top:4.2pt;width:333.8pt;height:25.5pt;z-index:251669504;mso-position-horizontal:absolute;mso-position-horizontal-relative:page;mso-position-vertical:absolute;mso-position-vertical-relative:line;mso-wrap-distance-left:6.3pt;mso-wrap-distance-top:6.3pt;mso-wrap-distance-right:6.3pt;mso-wrap-distance-bottom:6.3pt;" coordorigin="0,0" coordsize="4238625,323850">
                <w10:wrap type="square" side="bothSides" anchorx="page"/>
                <v:rect id="_x0000_s1046" style="position:absolute;left:0;top:0;width:4238625;height:32385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7" style="position:absolute;left:0;top:0;width:4238625;height:32385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Johannes which will appear at random several times. (Not collared yet)</w:t>
                        </w:r>
                      </w:p>
                    </w:txbxContent>
                  </v:textbox>
                </v:rect>
              </v:group>
            </w:pict>
          </mc:Fallback>
        </mc:AlternateContent>
      </w:r>
    </w:p>
    <w:p>
      <w:pPr>
        <w:pStyle w:val="Normal.0"/>
        <w:rPr>
          <w:lang w:val="en-US"/>
        </w:rPr>
      </w:pPr>
    </w:p>
    <w:p>
      <w:pPr>
        <w:pStyle w:val="Normal.0"/>
        <w:rPr>
          <w:lang w:val="en-US"/>
        </w:rPr>
      </w:pPr>
    </w:p>
    <w:p>
      <w:pPr>
        <w:pStyle w:val="Normal.0"/>
      </w:pPr>
      <w:r>
        <w:drawing>
          <wp:anchor distT="0" distB="0" distL="0" distR="0" simplePos="0" relativeHeight="251675648" behindDoc="0" locked="0" layoutInCell="1" allowOverlap="1">
            <wp:simplePos x="0" y="0"/>
            <wp:positionH relativeFrom="page">
              <wp:posOffset>3783965</wp:posOffset>
            </wp:positionH>
            <wp:positionV relativeFrom="line">
              <wp:posOffset>347979</wp:posOffset>
            </wp:positionV>
            <wp:extent cx="2876550" cy="2853539"/>
            <wp:effectExtent l="0" t="0" r="0" b="0"/>
            <wp:wrapNone/>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6.png"/>
                    <pic:cNvPicPr>
                      <a:picLocks noChangeAspect="1"/>
                    </pic:cNvPicPr>
                  </pic:nvPicPr>
                  <pic:blipFill>
                    <a:blip r:embed="rId9">
                      <a:extLst/>
                    </a:blip>
                    <a:srcRect l="0" t="0" r="83199" b="0"/>
                    <a:stretch>
                      <a:fillRect/>
                    </a:stretch>
                  </pic:blipFill>
                  <pic:spPr>
                    <a:xfrm>
                      <a:off x="0" y="0"/>
                      <a:ext cx="2876550" cy="2853539"/>
                    </a:xfrm>
                    <a:prstGeom prst="rect">
                      <a:avLst/>
                    </a:prstGeom>
                    <a:ln w="12700" cap="flat">
                      <a:noFill/>
                      <a:miter lim="400000"/>
                    </a:ln>
                    <a:effectLst/>
                  </pic:spPr>
                </pic:pic>
              </a:graphicData>
            </a:graphic>
          </wp:anchor>
        </w:drawing>
      </w:r>
      <w:r>
        <mc:AlternateContent>
          <mc:Choice Requires="wpg">
            <w:drawing>
              <wp:anchor distT="80010" distB="80010" distL="80010" distR="80010" simplePos="0" relativeHeight="251670528" behindDoc="0" locked="0" layoutInCell="1" allowOverlap="1">
                <wp:simplePos x="0" y="0"/>
                <wp:positionH relativeFrom="page">
                  <wp:posOffset>899794</wp:posOffset>
                </wp:positionH>
                <wp:positionV relativeFrom="line">
                  <wp:posOffset>2926079</wp:posOffset>
                </wp:positionV>
                <wp:extent cx="2514600" cy="295275"/>
                <wp:effectExtent l="0" t="0" r="0" b="0"/>
                <wp:wrapSquare wrapText="bothSides" distL="80010" distR="80010" distT="80010" distB="80010"/>
                <wp:docPr id="1073741851" name="officeArt object"/>
                <wp:cNvGraphicFramePr/>
                <a:graphic xmlns:a="http://schemas.openxmlformats.org/drawingml/2006/main">
                  <a:graphicData uri="http://schemas.microsoft.com/office/word/2010/wordprocessingGroup">
                    <wpg:wgp>
                      <wpg:cNvGrpSpPr/>
                      <wpg:grpSpPr>
                        <a:xfrm>
                          <a:off x="0" y="0"/>
                          <a:ext cx="2514600" cy="295275"/>
                          <a:chOff x="0" y="0"/>
                          <a:chExt cx="2514599" cy="295275"/>
                        </a:xfrm>
                      </wpg:grpSpPr>
                      <wps:wsp>
                        <wps:cNvPr id="1073741849" name="Shape 1073741849"/>
                        <wps:cNvSpPr/>
                        <wps:spPr>
                          <a:xfrm>
                            <a:off x="0" y="0"/>
                            <a:ext cx="2514600" cy="295275"/>
                          </a:xfrm>
                          <a:prstGeom prst="rect">
                            <a:avLst/>
                          </a:prstGeom>
                          <a:solidFill>
                            <a:srgbClr val="FFFFFF"/>
                          </a:solidFill>
                          <a:ln w="9525" cap="flat">
                            <a:solidFill>
                              <a:srgbClr val="000000"/>
                            </a:solidFill>
                            <a:prstDash val="solid"/>
                            <a:round/>
                          </a:ln>
                          <a:effectLst/>
                        </wps:spPr>
                        <wps:bodyPr/>
                      </wps:wsp>
                      <wps:wsp>
                        <wps:cNvPr id="1073741850" name="Shape 1073741850"/>
                        <wps:cNvSpPr/>
                        <wps:spPr>
                          <a:xfrm>
                            <a:off x="0" y="0"/>
                            <a:ext cx="2514600" cy="295275"/>
                          </a:xfrm>
                          <a:prstGeom prst="rect">
                            <a:avLst/>
                          </a:prstGeom>
                          <a:noFill/>
                          <a:ln w="12700" cap="flat">
                            <a:noFill/>
                            <a:miter lim="400000"/>
                          </a:ln>
                          <a:effectLst/>
                        </wps:spPr>
                        <wps:txbx>
                          <w:txbxContent>
                            <w:p>
                              <w:pPr>
                                <w:pStyle w:val="Normal.0"/>
                              </w:pPr>
                              <w:r>
                                <w:rPr>
                                  <w:rtl w:val="0"/>
                                  <w:lang w:val="en-US"/>
                                </w:rPr>
                                <w:t>The Groundtexture of the first level.</w:t>
                              </w:r>
                            </w:p>
                          </w:txbxContent>
                        </wps:txbx>
                        <wps:bodyPr wrap="square" lIns="45719" tIns="45719" rIns="45719" bIns="45719" numCol="1" anchor="t">
                          <a:noAutofit/>
                        </wps:bodyPr>
                      </wps:wsp>
                    </wpg:wgp>
                  </a:graphicData>
                </a:graphic>
              </wp:anchor>
            </w:drawing>
          </mc:Choice>
          <mc:Fallback>
            <w:pict>
              <v:group id="_x0000_s1048" style="visibility:visible;position:absolute;margin-left:70.8pt;margin-top:230.4pt;width:198.0pt;height:23.2pt;z-index:251670528;mso-position-horizontal:absolute;mso-position-horizontal-relative:page;mso-position-vertical:absolute;mso-position-vertical-relative:line;mso-wrap-distance-left:6.3pt;mso-wrap-distance-top:6.3pt;mso-wrap-distance-right:6.3pt;mso-wrap-distance-bottom:6.3pt;" coordorigin="0,0" coordsize="2514600,295275">
                <w10:wrap type="square" side="bothSides" anchorx="page"/>
                <v:rect id="_x0000_s1049" style="position:absolute;left:0;top:0;width:2514600;height:29527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50" style="position:absolute;left:0;top:0;width:2514600;height:29527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The Groundtexture of the first level.</w:t>
                        </w:r>
                      </w:p>
                    </w:txbxContent>
                  </v:textbox>
                </v:rect>
              </v:group>
            </w:pict>
          </mc:Fallback>
        </mc:AlternateContent>
      </w:r>
      <w:r>
        <w:drawing>
          <wp:inline distT="0" distB="0" distL="0" distR="0">
            <wp:extent cx="5530511" cy="2876550"/>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7.png"/>
                    <pic:cNvPicPr>
                      <a:picLocks noChangeAspect="1"/>
                    </pic:cNvPicPr>
                  </pic:nvPicPr>
                  <pic:blipFill>
                    <a:blip r:embed="rId10">
                      <a:extLst/>
                    </a:blip>
                    <a:stretch>
                      <a:fillRect/>
                    </a:stretch>
                  </pic:blipFill>
                  <pic:spPr>
                    <a:xfrm>
                      <a:off x="0" y="0"/>
                      <a:ext cx="5530511" cy="2876550"/>
                    </a:xfrm>
                    <a:prstGeom prst="rect">
                      <a:avLst/>
                    </a:prstGeom>
                    <a:ln w="12700" cap="flat">
                      <a:noFill/>
                      <a:miter lim="400000"/>
                    </a:ln>
                    <a:effectLst/>
                  </pic:spPr>
                </pic:pic>
              </a:graphicData>
            </a:graphic>
          </wp:inline>
        </w:drawing>
      </w:r>
    </w:p>
    <w:p>
      <w:pPr>
        <w:pStyle w:val="Normal.0"/>
        <w:rPr>
          <w:lang w:val="en-US"/>
        </w:rPr>
      </w:pPr>
    </w:p>
    <w:p>
      <w:pPr>
        <w:pStyle w:val="Normal.0"/>
      </w:pPr>
      <w:r>
        <mc:AlternateContent>
          <mc:Choice Requires="wpg">
            <w:drawing>
              <wp:anchor distT="80010" distB="80010" distL="80010" distR="80010" simplePos="0" relativeHeight="251676672" behindDoc="0" locked="0" layoutInCell="1" allowOverlap="1">
                <wp:simplePos x="0" y="0"/>
                <wp:positionH relativeFrom="page">
                  <wp:posOffset>3933190</wp:posOffset>
                </wp:positionH>
                <wp:positionV relativeFrom="line">
                  <wp:posOffset>99694</wp:posOffset>
                </wp:positionV>
                <wp:extent cx="2695575" cy="295275"/>
                <wp:effectExtent l="0" t="0" r="0" b="0"/>
                <wp:wrapSquare wrapText="bothSides" distL="80010" distR="80010" distT="80010" distB="80010"/>
                <wp:docPr id="1073741855" name="officeArt object"/>
                <wp:cNvGraphicFramePr/>
                <a:graphic xmlns:a="http://schemas.openxmlformats.org/drawingml/2006/main">
                  <a:graphicData uri="http://schemas.microsoft.com/office/word/2010/wordprocessingGroup">
                    <wpg:wgp>
                      <wpg:cNvGrpSpPr/>
                      <wpg:grpSpPr>
                        <a:xfrm>
                          <a:off x="0" y="0"/>
                          <a:ext cx="2695575" cy="295275"/>
                          <a:chOff x="0" y="0"/>
                          <a:chExt cx="2695575" cy="295275"/>
                        </a:xfrm>
                      </wpg:grpSpPr>
                      <wps:wsp>
                        <wps:cNvPr id="1073741853" name="Shape 1073741853"/>
                        <wps:cNvSpPr/>
                        <wps:spPr>
                          <a:xfrm>
                            <a:off x="0" y="0"/>
                            <a:ext cx="2695575" cy="295275"/>
                          </a:xfrm>
                          <a:prstGeom prst="rect">
                            <a:avLst/>
                          </a:prstGeom>
                          <a:solidFill>
                            <a:srgbClr val="FFFFFF"/>
                          </a:solidFill>
                          <a:ln w="9525" cap="flat">
                            <a:solidFill>
                              <a:srgbClr val="000000"/>
                            </a:solidFill>
                            <a:prstDash val="solid"/>
                            <a:round/>
                          </a:ln>
                          <a:effectLst/>
                        </wps:spPr>
                        <wps:bodyPr/>
                      </wps:wsp>
                      <wps:wsp>
                        <wps:cNvPr id="1073741854" name="Shape 1073741854"/>
                        <wps:cNvSpPr/>
                        <wps:spPr>
                          <a:xfrm>
                            <a:off x="0" y="0"/>
                            <a:ext cx="2695575" cy="295275"/>
                          </a:xfrm>
                          <a:prstGeom prst="rect">
                            <a:avLst/>
                          </a:prstGeom>
                          <a:noFill/>
                          <a:ln w="12700" cap="flat">
                            <a:noFill/>
                            <a:miter lim="400000"/>
                          </a:ln>
                          <a:effectLst/>
                        </wps:spPr>
                        <wps:txbx>
                          <w:txbxContent>
                            <w:p>
                              <w:pPr>
                                <w:pStyle w:val="Normal.0"/>
                              </w:pPr>
                              <w:r>
                                <w:rPr>
                                  <w:rtl w:val="0"/>
                                  <w:lang w:val="en-US"/>
                                </w:rPr>
                                <w:t xml:space="preserve">The first Boss of the Game, an evil </w:t>
                              </w:r>
                              <w:r>
                                <w:rPr>
                                  <w:rtl w:val="0"/>
                                  <w:lang w:val="en-US"/>
                                </w:rPr>
                                <w:t>“</w:t>
                              </w:r>
                              <w:r>
                                <w:rPr>
                                  <w:rtl w:val="0"/>
                                  <w:lang w:val="en-US"/>
                                </w:rPr>
                                <w:t>Witch</w:t>
                              </w:r>
                              <w:r>
                                <w:rPr>
                                  <w:rtl w:val="0"/>
                                  <w:lang w:val="en-US"/>
                                </w:rPr>
                                <w:t>”</w:t>
                              </w:r>
                            </w:p>
                          </w:txbxContent>
                        </wps:txbx>
                        <wps:bodyPr wrap="square" lIns="45719" tIns="45719" rIns="45719" bIns="45719" numCol="1" anchor="t">
                          <a:noAutofit/>
                        </wps:bodyPr>
                      </wps:wsp>
                    </wpg:wgp>
                  </a:graphicData>
                </a:graphic>
              </wp:anchor>
            </w:drawing>
          </mc:Choice>
          <mc:Fallback>
            <w:pict>
              <v:group id="_x0000_s1051" style="visibility:visible;position:absolute;margin-left:309.7pt;margin-top:7.8pt;width:212.2pt;height:23.2pt;z-index:251676672;mso-position-horizontal:absolute;mso-position-horizontal-relative:page;mso-position-vertical:absolute;mso-position-vertical-relative:line;mso-wrap-distance-left:6.3pt;mso-wrap-distance-top:6.3pt;mso-wrap-distance-right:6.3pt;mso-wrap-distance-bottom:6.3pt;" coordorigin="0,0" coordsize="2695575,295275">
                <w10:wrap type="square" side="bothSides" anchorx="page"/>
                <v:rect id="_x0000_s1052" style="position:absolute;left:0;top:0;width:2695575;height:29527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53" style="position:absolute;left:0;top:0;width:2695575;height:29527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 xml:space="preserve">The first Boss of the Game, an evil </w:t>
                        </w:r>
                        <w:r>
                          <w:rPr>
                            <w:rtl w:val="0"/>
                            <w:lang w:val="en-US"/>
                          </w:rPr>
                          <w:t>“</w:t>
                        </w:r>
                        <w:r>
                          <w:rPr>
                            <w:rtl w:val="0"/>
                            <w:lang w:val="en-US"/>
                          </w:rPr>
                          <w:t>Witch</w:t>
                        </w:r>
                        <w:r>
                          <w:rPr>
                            <w:rtl w:val="0"/>
                            <w:lang w:val="en-US"/>
                          </w:rPr>
                          <w:t>”</w:t>
                        </w:r>
                      </w:p>
                    </w:txbxContent>
                  </v:textbox>
                </v:rect>
              </v:group>
            </w:pict>
          </mc:Fallback>
        </mc:AlternateContent>
      </w:r>
    </w:p>
    <w:p>
      <w:pPr>
        <w:pStyle w:val="Normal.0"/>
        <w:rPr>
          <w:lang w:val="en-US"/>
        </w:rPr>
      </w:pPr>
    </w:p>
    <w:p>
      <w:pPr>
        <w:pStyle w:val="Normal.0"/>
      </w:pPr>
      <w:r>
        <mc:AlternateContent>
          <mc:Choice Requires="wpg">
            <w:drawing>
              <wp:anchor distT="80010" distB="80010" distL="80010" distR="80010" simplePos="0" relativeHeight="251674624" behindDoc="0" locked="0" layoutInCell="1" allowOverlap="1">
                <wp:simplePos x="0" y="0"/>
                <wp:positionH relativeFrom="page">
                  <wp:posOffset>3943350</wp:posOffset>
                </wp:positionH>
                <wp:positionV relativeFrom="line">
                  <wp:posOffset>3890645</wp:posOffset>
                </wp:positionV>
                <wp:extent cx="904875" cy="476250"/>
                <wp:effectExtent l="0" t="0" r="0" b="0"/>
                <wp:wrapSquare wrapText="bothSides" distL="80010" distR="80010" distT="80010" distB="80010"/>
                <wp:docPr id="1073741858" name="officeArt object"/>
                <wp:cNvGraphicFramePr/>
                <a:graphic xmlns:a="http://schemas.openxmlformats.org/drawingml/2006/main">
                  <a:graphicData uri="http://schemas.microsoft.com/office/word/2010/wordprocessingGroup">
                    <wpg:wgp>
                      <wpg:cNvGrpSpPr/>
                      <wpg:grpSpPr>
                        <a:xfrm>
                          <a:off x="0" y="0"/>
                          <a:ext cx="904875" cy="476250"/>
                          <a:chOff x="0" y="0"/>
                          <a:chExt cx="904875" cy="476250"/>
                        </a:xfrm>
                      </wpg:grpSpPr>
                      <wps:wsp>
                        <wps:cNvPr id="1073741856" name="Shape 1073741856"/>
                        <wps:cNvSpPr/>
                        <wps:spPr>
                          <a:xfrm>
                            <a:off x="0" y="0"/>
                            <a:ext cx="904875" cy="476250"/>
                          </a:xfrm>
                          <a:prstGeom prst="rect">
                            <a:avLst/>
                          </a:prstGeom>
                          <a:solidFill>
                            <a:srgbClr val="FFFFFF"/>
                          </a:solidFill>
                          <a:ln w="9525" cap="flat">
                            <a:solidFill>
                              <a:srgbClr val="000000"/>
                            </a:solidFill>
                            <a:prstDash val="solid"/>
                            <a:round/>
                          </a:ln>
                          <a:effectLst/>
                        </wps:spPr>
                        <wps:bodyPr/>
                      </wps:wsp>
                      <wps:wsp>
                        <wps:cNvPr id="1073741857" name="Shape 1073741857"/>
                        <wps:cNvSpPr/>
                        <wps:spPr>
                          <a:xfrm>
                            <a:off x="0" y="0"/>
                            <a:ext cx="904875" cy="476250"/>
                          </a:xfrm>
                          <a:prstGeom prst="rect">
                            <a:avLst/>
                          </a:prstGeom>
                          <a:noFill/>
                          <a:ln w="12700" cap="flat">
                            <a:noFill/>
                            <a:miter lim="400000"/>
                          </a:ln>
                          <a:effectLst/>
                        </wps:spPr>
                        <wps:txbx>
                          <w:txbxContent>
                            <w:p>
                              <w:pPr>
                                <w:pStyle w:val="Normal.0"/>
                              </w:pPr>
                              <w:r>
                                <w:rPr>
                                  <w:rtl w:val="0"/>
                                  <w:lang w:val="en-US"/>
                                </w:rPr>
                                <w:t>Excalibur the Stone</w:t>
                              </w:r>
                            </w:p>
                          </w:txbxContent>
                        </wps:txbx>
                        <wps:bodyPr wrap="square" lIns="45719" tIns="45719" rIns="45719" bIns="45719" numCol="1" anchor="t">
                          <a:noAutofit/>
                        </wps:bodyPr>
                      </wps:wsp>
                    </wpg:wgp>
                  </a:graphicData>
                </a:graphic>
              </wp:anchor>
            </w:drawing>
          </mc:Choice>
          <mc:Fallback>
            <w:pict>
              <v:group id="_x0000_s1054" style="visibility:visible;position:absolute;margin-left:310.5pt;margin-top:306.4pt;width:71.2pt;height:37.5pt;z-index:251674624;mso-position-horizontal:absolute;mso-position-horizontal-relative:page;mso-position-vertical:absolute;mso-position-vertical-relative:line;mso-wrap-distance-left:6.3pt;mso-wrap-distance-top:6.3pt;mso-wrap-distance-right:6.3pt;mso-wrap-distance-bottom:6.3pt;" coordorigin="0,0" coordsize="904875,476250">
                <w10:wrap type="square" side="bothSides" anchorx="page"/>
                <v:rect id="_x0000_s1055" style="position:absolute;left:0;top:0;width:904875;height:47625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56" style="position:absolute;left:0;top:0;width:904875;height:47625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Excalibur the Stone</w:t>
                        </w:r>
                      </w:p>
                    </w:txbxContent>
                  </v:textbox>
                </v:rect>
              </v:group>
            </w:pict>
          </mc:Fallback>
        </mc:AlternateContent>
      </w:r>
      <w:r>
        <w:drawing>
          <wp:anchor distT="57150" distB="57150" distL="57150" distR="57150" simplePos="0" relativeHeight="251662336" behindDoc="0" locked="0" layoutInCell="1" allowOverlap="1">
            <wp:simplePos x="0" y="0"/>
            <wp:positionH relativeFrom="page">
              <wp:posOffset>5079365</wp:posOffset>
            </wp:positionH>
            <wp:positionV relativeFrom="line">
              <wp:posOffset>3715384</wp:posOffset>
            </wp:positionV>
            <wp:extent cx="1581150" cy="1503045"/>
            <wp:effectExtent l="0" t="0" r="0" b="0"/>
            <wp:wrapThrough wrapText="bothSides" distL="57150" distR="57150">
              <wp:wrapPolygon edited="1">
                <wp:start x="5666" y="7076"/>
                <wp:lineTo x="16997" y="7821"/>
                <wp:lineTo x="21600" y="12662"/>
                <wp:lineTo x="19475" y="21228"/>
                <wp:lineTo x="1770" y="21600"/>
                <wp:lineTo x="354" y="12662"/>
                <wp:lineTo x="5666" y="7076"/>
              </wp:wrapPolygon>
            </wp:wrapThrough>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8.png"/>
                    <pic:cNvPicPr>
                      <a:picLocks noChangeAspect="1"/>
                    </pic:cNvPicPr>
                  </pic:nvPicPr>
                  <pic:blipFill>
                    <a:blip r:embed="rId11">
                      <a:extLst/>
                    </a:blip>
                    <a:stretch>
                      <a:fillRect/>
                    </a:stretch>
                  </pic:blipFill>
                  <pic:spPr>
                    <a:xfrm>
                      <a:off x="0" y="0"/>
                      <a:ext cx="1581150" cy="1503045"/>
                    </a:xfrm>
                    <a:prstGeom prst="rect">
                      <a:avLst/>
                    </a:prstGeom>
                    <a:ln w="12700" cap="flat">
                      <a:noFill/>
                      <a:miter lim="400000"/>
                    </a:ln>
                    <a:effectLst/>
                  </pic:spPr>
                </pic:pic>
              </a:graphicData>
            </a:graphic>
          </wp:anchor>
        </w:drawing>
      </w:r>
      <w:r>
        <w:drawing>
          <wp:anchor distT="57150" distB="57150" distL="57150" distR="57150" simplePos="0" relativeHeight="251663360" behindDoc="0" locked="0" layoutInCell="1" allowOverlap="1">
            <wp:simplePos x="0" y="0"/>
            <wp:positionH relativeFrom="page">
              <wp:posOffset>5079365</wp:posOffset>
            </wp:positionH>
            <wp:positionV relativeFrom="line">
              <wp:posOffset>2524760</wp:posOffset>
            </wp:positionV>
            <wp:extent cx="1581150" cy="1503389"/>
            <wp:effectExtent l="0" t="0" r="0" b="0"/>
            <wp:wrapThrough wrapText="bothSides" distL="57150" distR="57150">
              <wp:wrapPolygon edited="1">
                <wp:start x="6728" y="0"/>
                <wp:lineTo x="10623" y="0"/>
                <wp:lineTo x="9207" y="6331"/>
                <wp:lineTo x="16997" y="7821"/>
                <wp:lineTo x="21600" y="12662"/>
                <wp:lineTo x="19475" y="21228"/>
                <wp:lineTo x="1770" y="21600"/>
                <wp:lineTo x="354" y="12662"/>
                <wp:lineTo x="5666" y="7076"/>
                <wp:lineTo x="7436" y="6703"/>
                <wp:lineTo x="8144" y="2607"/>
                <wp:lineTo x="7082" y="745"/>
                <wp:lineTo x="6728" y="0"/>
              </wp:wrapPolygon>
            </wp:wrapThrough>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9.png"/>
                    <pic:cNvPicPr>
                      <a:picLocks noChangeAspect="1"/>
                    </pic:cNvPicPr>
                  </pic:nvPicPr>
                  <pic:blipFill>
                    <a:blip r:embed="rId12">
                      <a:extLst/>
                    </a:blip>
                    <a:stretch>
                      <a:fillRect/>
                    </a:stretch>
                  </pic:blipFill>
                  <pic:spPr>
                    <a:xfrm>
                      <a:off x="0" y="0"/>
                      <a:ext cx="1581150" cy="1503389"/>
                    </a:xfrm>
                    <a:prstGeom prst="rect">
                      <a:avLst/>
                    </a:prstGeom>
                    <a:ln w="12700" cap="flat">
                      <a:noFill/>
                      <a:miter lim="400000"/>
                    </a:ln>
                    <a:effectLst/>
                  </pic:spPr>
                </pic:pic>
              </a:graphicData>
            </a:graphic>
          </wp:anchor>
        </w:drawing>
      </w:r>
      <w:r>
        <mc:AlternateContent>
          <mc:Choice Requires="wpg">
            <w:drawing>
              <wp:anchor distT="80010" distB="80010" distL="80010" distR="80010" simplePos="0" relativeHeight="251673600" behindDoc="0" locked="0" layoutInCell="1" allowOverlap="1">
                <wp:simplePos x="0" y="0"/>
                <wp:positionH relativeFrom="page">
                  <wp:posOffset>1000125</wp:posOffset>
                </wp:positionH>
                <wp:positionV relativeFrom="line">
                  <wp:posOffset>3414395</wp:posOffset>
                </wp:positionV>
                <wp:extent cx="2085975" cy="485775"/>
                <wp:effectExtent l="0" t="0" r="0" b="0"/>
                <wp:wrapSquare wrapText="bothSides" distL="80010" distR="80010" distT="80010" distB="80010"/>
                <wp:docPr id="1073741863" name="officeArt object"/>
                <wp:cNvGraphicFramePr/>
                <a:graphic xmlns:a="http://schemas.openxmlformats.org/drawingml/2006/main">
                  <a:graphicData uri="http://schemas.microsoft.com/office/word/2010/wordprocessingGroup">
                    <wpg:wgp>
                      <wpg:cNvGrpSpPr/>
                      <wpg:grpSpPr>
                        <a:xfrm>
                          <a:off x="0" y="0"/>
                          <a:ext cx="2085975" cy="485775"/>
                          <a:chOff x="0" y="0"/>
                          <a:chExt cx="2085975" cy="485775"/>
                        </a:xfrm>
                      </wpg:grpSpPr>
                      <wps:wsp>
                        <wps:cNvPr id="1073741861" name="Shape 1073741861"/>
                        <wps:cNvSpPr/>
                        <wps:spPr>
                          <a:xfrm>
                            <a:off x="0" y="0"/>
                            <a:ext cx="2085975" cy="485775"/>
                          </a:xfrm>
                          <a:prstGeom prst="rect">
                            <a:avLst/>
                          </a:prstGeom>
                          <a:solidFill>
                            <a:srgbClr val="FFFFFF"/>
                          </a:solidFill>
                          <a:ln w="9525" cap="flat">
                            <a:solidFill>
                              <a:srgbClr val="000000"/>
                            </a:solidFill>
                            <a:prstDash val="solid"/>
                            <a:round/>
                          </a:ln>
                          <a:effectLst/>
                        </wps:spPr>
                        <wps:bodyPr/>
                      </wps:wsp>
                      <wps:wsp>
                        <wps:cNvPr id="1073741862" name="Shape 1073741862"/>
                        <wps:cNvSpPr/>
                        <wps:spPr>
                          <a:xfrm>
                            <a:off x="0" y="0"/>
                            <a:ext cx="2085975" cy="485775"/>
                          </a:xfrm>
                          <a:prstGeom prst="rect">
                            <a:avLst/>
                          </a:prstGeom>
                          <a:noFill/>
                          <a:ln w="12700" cap="flat">
                            <a:noFill/>
                            <a:miter lim="400000"/>
                          </a:ln>
                          <a:effectLst/>
                        </wps:spPr>
                        <wps:txbx>
                          <w:txbxContent>
                            <w:p>
                              <w:pPr>
                                <w:pStyle w:val="Normal.0"/>
                              </w:pPr>
                              <w:r>
                                <w:rPr>
                                  <w:rtl w:val="0"/>
                                  <w:lang w:val="en-US"/>
                                </w:rPr>
                                <w:t>A walk Animation for the Player</w:t>
                              </w:r>
                            </w:p>
                          </w:txbxContent>
                        </wps:txbx>
                        <wps:bodyPr wrap="square" lIns="45719" tIns="45719" rIns="45719" bIns="45719" numCol="1" anchor="t">
                          <a:noAutofit/>
                        </wps:bodyPr>
                      </wps:wsp>
                    </wpg:wgp>
                  </a:graphicData>
                </a:graphic>
              </wp:anchor>
            </w:drawing>
          </mc:Choice>
          <mc:Fallback>
            <w:pict>
              <v:group id="_x0000_s1057" style="visibility:visible;position:absolute;margin-left:78.8pt;margin-top:268.9pt;width:164.2pt;height:38.2pt;z-index:251673600;mso-position-horizontal:absolute;mso-position-horizontal-relative:page;mso-position-vertical:absolute;mso-position-vertical-relative:line;mso-wrap-distance-left:6.3pt;mso-wrap-distance-top:6.3pt;mso-wrap-distance-right:6.3pt;mso-wrap-distance-bottom:6.3pt;" coordorigin="0,0" coordsize="2085975,485775">
                <w10:wrap type="square" side="bothSides" anchorx="page"/>
                <v:rect id="_x0000_s1058" style="position:absolute;left:0;top:0;width:2085975;height:48577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59" style="position:absolute;left:0;top:0;width:2085975;height:48577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A walk Animation for the Player</w:t>
                        </w:r>
                      </w:p>
                    </w:txbxContent>
                  </v:textbox>
                </v:rect>
              </v:group>
            </w:pict>
          </mc:Fallback>
        </mc:AlternateContent>
      </w:r>
      <w:r>
        <w:drawing>
          <wp:anchor distT="57150" distB="57150" distL="57150" distR="57150" simplePos="0" relativeHeight="251660288" behindDoc="0" locked="0" layoutInCell="1" allowOverlap="1">
            <wp:simplePos x="0" y="0"/>
            <wp:positionH relativeFrom="page">
              <wp:posOffset>899794</wp:posOffset>
            </wp:positionH>
            <wp:positionV relativeFrom="line">
              <wp:posOffset>2557145</wp:posOffset>
            </wp:positionV>
            <wp:extent cx="3009900" cy="752475"/>
            <wp:effectExtent l="0" t="0" r="0" b="0"/>
            <wp:wrapThrough wrapText="bothSides" distL="57150" distR="57150">
              <wp:wrapPolygon edited="1">
                <wp:start x="2354" y="1662"/>
                <wp:lineTo x="3462" y="2215"/>
                <wp:lineTo x="3462" y="18831"/>
                <wp:lineTo x="3600" y="20492"/>
                <wp:lineTo x="2908" y="20492"/>
                <wp:lineTo x="2769" y="18831"/>
                <wp:lineTo x="2769" y="21600"/>
                <wp:lineTo x="2077" y="21600"/>
                <wp:lineTo x="2215" y="2215"/>
                <wp:lineTo x="2354" y="1662"/>
                <wp:lineTo x="7754" y="1662"/>
                <wp:lineTo x="8862" y="2215"/>
                <wp:lineTo x="8862" y="21600"/>
                <wp:lineTo x="7477" y="21600"/>
                <wp:lineTo x="7615" y="2215"/>
                <wp:lineTo x="7754" y="1662"/>
                <wp:lineTo x="13154" y="1662"/>
                <wp:lineTo x="14262" y="2215"/>
                <wp:lineTo x="14262" y="10523"/>
                <wp:lineTo x="14538" y="14954"/>
                <wp:lineTo x="13985" y="13846"/>
                <wp:lineTo x="13708" y="21600"/>
                <wp:lineTo x="13015" y="21600"/>
                <wp:lineTo x="12877" y="14954"/>
                <wp:lineTo x="13154" y="1662"/>
                <wp:lineTo x="18554" y="1662"/>
                <wp:lineTo x="19662" y="2215"/>
                <wp:lineTo x="19662" y="11631"/>
                <wp:lineTo x="19800" y="14400"/>
                <wp:lineTo x="19385" y="13846"/>
                <wp:lineTo x="19523" y="21600"/>
                <wp:lineTo x="18277" y="21600"/>
                <wp:lineTo x="18277" y="14954"/>
                <wp:lineTo x="18554" y="1662"/>
                <wp:lineTo x="2354" y="1662"/>
              </wp:wrapPolygon>
            </wp:wrapThrough>
            <wp:docPr id="1073741864" name="officeArt object"/>
            <wp:cNvGraphicFramePr/>
            <a:graphic xmlns:a="http://schemas.openxmlformats.org/drawingml/2006/main">
              <a:graphicData uri="http://schemas.openxmlformats.org/drawingml/2006/picture">
                <pic:pic xmlns:pic="http://schemas.openxmlformats.org/drawingml/2006/picture">
                  <pic:nvPicPr>
                    <pic:cNvPr id="1073741864" name="image10.png"/>
                    <pic:cNvPicPr>
                      <a:picLocks noChangeAspect="1"/>
                    </pic:cNvPicPr>
                  </pic:nvPicPr>
                  <pic:blipFill>
                    <a:blip r:embed="rId13">
                      <a:extLst/>
                    </a:blip>
                    <a:stretch>
                      <a:fillRect/>
                    </a:stretch>
                  </pic:blipFill>
                  <pic:spPr>
                    <a:xfrm>
                      <a:off x="0" y="0"/>
                      <a:ext cx="3009900" cy="752475"/>
                    </a:xfrm>
                    <a:prstGeom prst="rect">
                      <a:avLst/>
                    </a:prstGeom>
                    <a:ln w="12700" cap="flat">
                      <a:noFill/>
                      <a:miter lim="400000"/>
                    </a:ln>
                    <a:effectLst/>
                  </pic:spPr>
                </pic:pic>
              </a:graphicData>
            </a:graphic>
          </wp:anchor>
        </w:drawing>
      </w:r>
      <w:r>
        <mc:AlternateContent>
          <mc:Choice Requires="wpg">
            <w:drawing>
              <wp:anchor distT="80010" distB="80010" distL="80010" distR="80010" simplePos="0" relativeHeight="251672576" behindDoc="0" locked="0" layoutInCell="1" allowOverlap="1">
                <wp:simplePos x="0" y="0"/>
                <wp:positionH relativeFrom="page">
                  <wp:posOffset>4362450</wp:posOffset>
                </wp:positionH>
                <wp:positionV relativeFrom="line">
                  <wp:posOffset>1938020</wp:posOffset>
                </wp:positionV>
                <wp:extent cx="1590676" cy="485775"/>
                <wp:effectExtent l="0" t="0" r="0" b="0"/>
                <wp:wrapSquare wrapText="bothSides" distL="80010" distR="80010" distT="80010" distB="80010"/>
                <wp:docPr id="1073741867" name="officeArt object"/>
                <wp:cNvGraphicFramePr/>
                <a:graphic xmlns:a="http://schemas.openxmlformats.org/drawingml/2006/main">
                  <a:graphicData uri="http://schemas.microsoft.com/office/word/2010/wordprocessingGroup">
                    <wpg:wgp>
                      <wpg:cNvGrpSpPr/>
                      <wpg:grpSpPr>
                        <a:xfrm>
                          <a:off x="0" y="0"/>
                          <a:ext cx="1590676" cy="485775"/>
                          <a:chOff x="0" y="0"/>
                          <a:chExt cx="1590675" cy="485775"/>
                        </a:xfrm>
                      </wpg:grpSpPr>
                      <wps:wsp>
                        <wps:cNvPr id="1073741865" name="Shape 1073741865"/>
                        <wps:cNvSpPr/>
                        <wps:spPr>
                          <a:xfrm>
                            <a:off x="-1" y="0"/>
                            <a:ext cx="1590677" cy="485775"/>
                          </a:xfrm>
                          <a:prstGeom prst="rect">
                            <a:avLst/>
                          </a:prstGeom>
                          <a:solidFill>
                            <a:srgbClr val="FFFFFF"/>
                          </a:solidFill>
                          <a:ln w="9525" cap="flat">
                            <a:solidFill>
                              <a:srgbClr val="000000"/>
                            </a:solidFill>
                            <a:prstDash val="solid"/>
                            <a:round/>
                          </a:ln>
                          <a:effectLst/>
                        </wps:spPr>
                        <wps:bodyPr/>
                      </wps:wsp>
                      <wps:wsp>
                        <wps:cNvPr id="1073741866" name="Shape 1073741866"/>
                        <wps:cNvSpPr/>
                        <wps:spPr>
                          <a:xfrm>
                            <a:off x="-1" y="0"/>
                            <a:ext cx="1590677" cy="485775"/>
                          </a:xfrm>
                          <a:prstGeom prst="rect">
                            <a:avLst/>
                          </a:prstGeom>
                          <a:noFill/>
                          <a:ln w="12700" cap="flat">
                            <a:noFill/>
                            <a:miter lim="400000"/>
                          </a:ln>
                          <a:effectLst/>
                        </wps:spPr>
                        <wps:txbx>
                          <w:txbxContent>
                            <w:p>
                              <w:pPr>
                                <w:pStyle w:val="Normal.0"/>
                              </w:pPr>
                              <w:r>
                                <w:rPr>
                                  <w:rtl w:val="0"/>
                                  <w:lang w:val="en-US"/>
                                </w:rPr>
                                <w:t>A Mynotaurus which is infected by a slime</w:t>
                              </w:r>
                            </w:p>
                          </w:txbxContent>
                        </wps:txbx>
                        <wps:bodyPr wrap="square" lIns="45719" tIns="45719" rIns="45719" bIns="45719" numCol="1" anchor="t">
                          <a:noAutofit/>
                        </wps:bodyPr>
                      </wps:wsp>
                    </wpg:wgp>
                  </a:graphicData>
                </a:graphic>
              </wp:anchor>
            </w:drawing>
          </mc:Choice>
          <mc:Fallback>
            <w:pict>
              <v:group id="_x0000_s1060" style="visibility:visible;position:absolute;margin-left:343.5pt;margin-top:152.6pt;width:125.3pt;height:38.2pt;z-index:251672576;mso-position-horizontal:absolute;mso-position-horizontal-relative:page;mso-position-vertical:absolute;mso-position-vertical-relative:line;mso-wrap-distance-left:6.3pt;mso-wrap-distance-top:6.3pt;mso-wrap-distance-right:6.3pt;mso-wrap-distance-bottom:6.3pt;" coordorigin="0,0" coordsize="1590675,485775">
                <w10:wrap type="square" side="bothSides" anchorx="page"/>
                <v:rect id="_x0000_s1061" style="position:absolute;left:0;top:0;width:1590675;height:48577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62" style="position:absolute;left:0;top:0;width:1590675;height:48577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A Mynotaurus which is infected by a slime</w:t>
                        </w:r>
                      </w:p>
                    </w:txbxContent>
                  </v:textbox>
                </v:rect>
              </v:group>
            </w:pict>
          </mc:Fallback>
        </mc:AlternateContent>
      </w:r>
      <w:r>
        <w:drawing>
          <wp:anchor distT="57150" distB="57150" distL="57150" distR="57150" simplePos="0" relativeHeight="251659264" behindDoc="0" locked="0" layoutInCell="1" allowOverlap="1">
            <wp:simplePos x="0" y="0"/>
            <wp:positionH relativeFrom="column">
              <wp:posOffset>3309620</wp:posOffset>
            </wp:positionH>
            <wp:positionV relativeFrom="line">
              <wp:posOffset>13334</wp:posOffset>
            </wp:positionV>
            <wp:extent cx="2066925" cy="1751330"/>
            <wp:effectExtent l="0" t="0" r="0" b="0"/>
            <wp:wrapThrough wrapText="bothSides" distL="57150" distR="57150">
              <wp:wrapPolygon edited="1">
                <wp:start x="0" y="0"/>
                <wp:lineTo x="21600" y="0"/>
                <wp:lineTo x="21600" y="21600"/>
                <wp:lineTo x="0" y="21600"/>
                <wp:lineTo x="0" y="0"/>
              </wp:wrapPolygon>
            </wp:wrapThrough>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image11.png"/>
                    <pic:cNvPicPr>
                      <a:picLocks noChangeAspect="1"/>
                    </pic:cNvPicPr>
                  </pic:nvPicPr>
                  <pic:blipFill>
                    <a:blip r:embed="rId14">
                      <a:extLst/>
                    </a:blip>
                    <a:stretch>
                      <a:fillRect/>
                    </a:stretch>
                  </pic:blipFill>
                  <pic:spPr>
                    <a:xfrm>
                      <a:off x="0" y="0"/>
                      <a:ext cx="2066925" cy="1751330"/>
                    </a:xfrm>
                    <a:prstGeom prst="rect">
                      <a:avLst/>
                    </a:prstGeom>
                    <a:ln w="12700" cap="flat">
                      <a:noFill/>
                      <a:miter lim="400000"/>
                    </a:ln>
                    <a:effectLst/>
                  </pic:spPr>
                </pic:pic>
              </a:graphicData>
            </a:graphic>
          </wp:anchor>
        </w:drawing>
      </w:r>
      <w:r>
        <mc:AlternateContent>
          <mc:Choice Requires="wpg">
            <w:drawing>
              <wp:anchor distT="80010" distB="80010" distL="80010" distR="80010" simplePos="0" relativeHeight="251671552" behindDoc="0" locked="0" layoutInCell="1" allowOverlap="1">
                <wp:simplePos x="0" y="0"/>
                <wp:positionH relativeFrom="page">
                  <wp:posOffset>899794</wp:posOffset>
                </wp:positionH>
                <wp:positionV relativeFrom="line">
                  <wp:posOffset>1690370</wp:posOffset>
                </wp:positionV>
                <wp:extent cx="1590676" cy="485775"/>
                <wp:effectExtent l="0" t="0" r="0" b="0"/>
                <wp:wrapSquare wrapText="bothSides" distL="80010" distR="80010" distT="80010" distB="80010"/>
                <wp:docPr id="1073741871" name="officeArt object"/>
                <wp:cNvGraphicFramePr/>
                <a:graphic xmlns:a="http://schemas.openxmlformats.org/drawingml/2006/main">
                  <a:graphicData uri="http://schemas.microsoft.com/office/word/2010/wordprocessingGroup">
                    <wpg:wgp>
                      <wpg:cNvGrpSpPr/>
                      <wpg:grpSpPr>
                        <a:xfrm>
                          <a:off x="0" y="0"/>
                          <a:ext cx="1590676" cy="485775"/>
                          <a:chOff x="0" y="0"/>
                          <a:chExt cx="1590675" cy="485775"/>
                        </a:xfrm>
                      </wpg:grpSpPr>
                      <wps:wsp>
                        <wps:cNvPr id="1073741869" name="Shape 1073741869"/>
                        <wps:cNvSpPr/>
                        <wps:spPr>
                          <a:xfrm>
                            <a:off x="-1" y="0"/>
                            <a:ext cx="1590677" cy="485775"/>
                          </a:xfrm>
                          <a:prstGeom prst="rect">
                            <a:avLst/>
                          </a:prstGeom>
                          <a:solidFill>
                            <a:srgbClr val="FFFFFF"/>
                          </a:solidFill>
                          <a:ln w="9525" cap="flat">
                            <a:solidFill>
                              <a:srgbClr val="000000"/>
                            </a:solidFill>
                            <a:prstDash val="solid"/>
                            <a:round/>
                          </a:ln>
                          <a:effectLst/>
                        </wps:spPr>
                        <wps:bodyPr/>
                      </wps:wsp>
                      <wps:wsp>
                        <wps:cNvPr id="1073741870" name="Shape 1073741870"/>
                        <wps:cNvSpPr/>
                        <wps:spPr>
                          <a:xfrm>
                            <a:off x="-1" y="0"/>
                            <a:ext cx="1590677" cy="485775"/>
                          </a:xfrm>
                          <a:prstGeom prst="rect">
                            <a:avLst/>
                          </a:prstGeom>
                          <a:noFill/>
                          <a:ln w="12700" cap="flat">
                            <a:noFill/>
                            <a:miter lim="400000"/>
                          </a:ln>
                          <a:effectLst/>
                        </wps:spPr>
                        <wps:txbx>
                          <w:txbxContent>
                            <w:p>
                              <w:pPr>
                                <w:pStyle w:val="Normal.0"/>
                              </w:pPr>
                              <w:r>
                                <w:rPr>
                                  <w:rtl w:val="0"/>
                                  <w:lang w:val="de-DE"/>
                                </w:rPr>
                                <w:t xml:space="preserve">The </w:t>
                              </w:r>
                              <w:r>
                                <w:rPr>
                                  <w:rtl w:val="0"/>
                                  <w:lang w:val="en-US"/>
                                </w:rPr>
                                <w:t>sleazy merchant Robin Loot</w:t>
                              </w:r>
                            </w:p>
                          </w:txbxContent>
                        </wps:txbx>
                        <wps:bodyPr wrap="square" lIns="45719" tIns="45719" rIns="45719" bIns="45719" numCol="1" anchor="t">
                          <a:noAutofit/>
                        </wps:bodyPr>
                      </wps:wsp>
                    </wpg:wgp>
                  </a:graphicData>
                </a:graphic>
              </wp:anchor>
            </w:drawing>
          </mc:Choice>
          <mc:Fallback>
            <w:pict>
              <v:group id="_x0000_s1063" style="visibility:visible;position:absolute;margin-left:70.8pt;margin-top:133.1pt;width:125.3pt;height:38.2pt;z-index:251671552;mso-position-horizontal:absolute;mso-position-horizontal-relative:page;mso-position-vertical:absolute;mso-position-vertical-relative:line;mso-wrap-distance-left:6.3pt;mso-wrap-distance-top:6.3pt;mso-wrap-distance-right:6.3pt;mso-wrap-distance-bottom:6.3pt;" coordorigin="0,0" coordsize="1590675,485775">
                <w10:wrap type="square" side="bothSides" anchorx="page"/>
                <v:rect id="_x0000_s1064" style="position:absolute;left:0;top:0;width:1590675;height:48577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65" style="position:absolute;left:0;top:0;width:1590675;height:48577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de-DE"/>
                          </w:rPr>
                          <w:t xml:space="preserve">The </w:t>
                        </w:r>
                        <w:r>
                          <w:rPr>
                            <w:rtl w:val="0"/>
                            <w:lang w:val="en-US"/>
                          </w:rPr>
                          <w:t>sleazy merchant Robin Loot</w:t>
                        </w:r>
                      </w:p>
                    </w:txbxContent>
                  </v:textbox>
                </v:rect>
              </v:group>
            </w:pict>
          </mc:Fallback>
        </mc:AlternateContent>
      </w:r>
      <w:r>
        <w:drawing>
          <wp:anchor distT="57150" distB="57150" distL="57150" distR="57150" simplePos="0" relativeHeight="251661312" behindDoc="0" locked="0" layoutInCell="1" allowOverlap="1">
            <wp:simplePos x="0" y="0"/>
            <wp:positionH relativeFrom="column">
              <wp:posOffset>-4444</wp:posOffset>
            </wp:positionH>
            <wp:positionV relativeFrom="line">
              <wp:posOffset>4444</wp:posOffset>
            </wp:positionV>
            <wp:extent cx="1581150" cy="1581150"/>
            <wp:effectExtent l="0" t="0" r="0" b="0"/>
            <wp:wrapThrough wrapText="bothSides" distL="57150" distR="57150">
              <wp:wrapPolygon edited="1">
                <wp:start x="0" y="0"/>
                <wp:lineTo x="21600" y="0"/>
                <wp:lineTo x="21600" y="21600"/>
                <wp:lineTo x="0" y="21600"/>
                <wp:lineTo x="0" y="0"/>
              </wp:wrapPolygon>
            </wp:wrapThrough>
            <wp:docPr id="1073741872" name="officeArt object"/>
            <wp:cNvGraphicFramePr/>
            <a:graphic xmlns:a="http://schemas.openxmlformats.org/drawingml/2006/main">
              <a:graphicData uri="http://schemas.openxmlformats.org/drawingml/2006/picture">
                <pic:pic xmlns:pic="http://schemas.openxmlformats.org/drawingml/2006/picture">
                  <pic:nvPicPr>
                    <pic:cNvPr id="1073741872" name="image12.jpeg"/>
                    <pic:cNvPicPr>
                      <a:picLocks noChangeAspect="1"/>
                    </pic:cNvPicPr>
                  </pic:nvPicPr>
                  <pic:blipFill>
                    <a:blip r:embed="rId15">
                      <a:extLst/>
                    </a:blip>
                    <a:stretch>
                      <a:fillRect/>
                    </a:stretch>
                  </pic:blipFill>
                  <pic:spPr>
                    <a:xfrm>
                      <a:off x="0" y="0"/>
                      <a:ext cx="1581150" cy="1581150"/>
                    </a:xfrm>
                    <a:prstGeom prst="rect">
                      <a:avLst/>
                    </a:prstGeom>
                    <a:ln w="12700" cap="flat">
                      <a:noFill/>
                      <a:miter lim="400000"/>
                    </a:ln>
                    <a:effectLst/>
                  </pic:spPr>
                </pic:pic>
              </a:graphicData>
            </a:graphic>
          </wp:anchor>
        </w:drawing>
      </w:r>
    </w:p>
    <w:sectPr>
      <w:headerReference w:type="default" r:id="rId16"/>
      <w:headerReference w:type="first" r:id="rId17"/>
      <w:footerReference w:type="default" r:id="rId18"/>
      <w:footerReference w:type="first" r:id="rId19"/>
      <w:pgSz w:w="11900" w:h="16840" w:orient="portrait"/>
      <w:pgMar w:top="1417" w:right="1417" w:bottom="1134" w:left="1417" w:header="708" w:footer="708"/>
      <w:pgNumType w:start="0"/>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68" w:author="P. Bauer" w:date="2016-10-21T8:52:08 AMZ">
    <w:p>
      <w:pPr>
        <w:pStyle w:val="Default"/>
        <w:bidi w:val="0"/>
      </w:pPr>
    </w:p>
    <w:p>
      <w:pPr>
        <w:pStyle w:val="Default"/>
        <w:bidi w:val="0"/>
      </w:pPr>
      <w:r>
        <w:rPr>
          <w:rtl w:val="0"/>
        </w:rPr>
        <w:t>The player has to fight against a complete quest??</w:t>
      </w:r>
    </w:p>
  </w:comment>
  <w:comment w:id="213" w:author="P. Bauer" w:date="2016-10-23T11:08:02 AMZ">
    <w:p>
      <w:pPr>
        <w:pStyle w:val="Default"/>
        <w:bidi w:val="0"/>
      </w:pPr>
    </w:p>
    <w:p>
      <w:pPr>
        <w:pStyle w:val="Default"/>
        <w:bidi w:val="0"/>
      </w:pPr>
      <w:r>
        <w:rPr>
          <w:rtl w:val="0"/>
        </w:rPr>
        <w:t xml:space="preserve">This is not understandable. What are these enemies? You are only talking about </w:t>
      </w:r>
      <w:r>
        <w:rPr>
          <w:rtl w:val="0"/>
        </w:rPr>
        <w:t>“</w:t>
      </w:r>
      <w:r>
        <w:rPr>
          <w:rtl w:val="0"/>
        </w:rPr>
        <w:t>Bosses</w:t>
      </w:r>
      <w:r>
        <w:rPr>
          <w:rtl w:val="0"/>
        </w:rPr>
        <w:t xml:space="preserve">” </w:t>
      </w:r>
      <w:r>
        <w:rPr>
          <w:rtl w:val="0"/>
        </w:rPr>
        <w:t xml:space="preserve">before. </w:t>
      </w:r>
    </w:p>
    <w:p>
      <w:pPr>
        <w:pStyle w:val="Default"/>
        <w:bidi w:val="0"/>
      </w:pPr>
    </w:p>
    <w:p>
      <w:pPr>
        <w:pStyle w:val="Default"/>
        <w:bidi w:val="0"/>
      </w:pPr>
      <w:r>
        <w:rPr>
          <w:rtl w:val="0"/>
        </w:rPr>
        <w:t>What means Player UI?</w:t>
      </w:r>
    </w:p>
    <w:p>
      <w:pPr>
        <w:pStyle w:val="Default"/>
        <w:bidi w:val="0"/>
      </w:pPr>
    </w:p>
    <w:p>
      <w:pPr>
        <w:pStyle w:val="Default"/>
        <w:bidi w:val="0"/>
      </w:pPr>
      <w:r>
        <w:rPr>
          <w:rtl w:val="0"/>
        </w:rPr>
        <w:t xml:space="preserve">etc. </w:t>
      </w:r>
    </w:p>
    <w:p>
      <w:pPr>
        <w:pStyle w:val="Default"/>
        <w:bidi w:val="0"/>
      </w:pPr>
    </w:p>
    <w:p>
      <w:pPr>
        <w:pStyle w:val="Default"/>
        <w:bidi w:val="0"/>
      </w:pPr>
      <w:r>
        <w:rPr>
          <w:rtl w:val="0"/>
        </w:rPr>
        <w:t>Provide more structured information and more explanation.</w:t>
      </w:r>
    </w:p>
    <w:p>
      <w:pPr>
        <w:pStyle w:val="Default"/>
        <w:bidi w:val="0"/>
      </w:pPr>
    </w:p>
    <w:p>
      <w:pPr>
        <w:pStyle w:val="Default"/>
        <w:bidi w:val="0"/>
      </w:pPr>
    </w:p>
  </w:comment>
  <w:comment w:id="85" w:author="P. Bauer" w:date="2016-10-21T8:54:30 AMZ">
    <w:p>
      <w:pPr>
        <w:pStyle w:val="Default"/>
        <w:bidi w:val="0"/>
      </w:pPr>
    </w:p>
    <w:p>
      <w:pPr>
        <w:pStyle w:val="Default"/>
        <w:bidi w:val="0"/>
      </w:pPr>
      <w:r>
        <w:rPr>
          <w:rtl w:val="0"/>
        </w:rPr>
        <w:t>character classes??</w:t>
      </w:r>
    </w:p>
  </w:comment>
  <w:comment w:id="207" w:author="P. Bauer" w:date="2016-10-23T11:07:26 AMZ">
    <w:p>
      <w:pPr>
        <w:pStyle w:val="Default"/>
        <w:bidi w:val="0"/>
      </w:pPr>
    </w:p>
    <w:p>
      <w:pPr>
        <w:pStyle w:val="Default"/>
        <w:bidi w:val="0"/>
      </w:pPr>
      <w:r>
        <w:rPr>
          <w:rtl w:val="0"/>
        </w:rPr>
        <w:t>There are mile stones missing for the second year.</w:t>
      </w:r>
    </w:p>
  </w:comment>
  <w:comment w:id="0" w:author="P. Bauer" w:date="2016-10-23T10:41:57 AMZ">
    <w:p>
      <w:pPr>
        <w:pStyle w:val="Default"/>
        <w:bidi w:val="0"/>
      </w:pPr>
    </w:p>
    <w:p>
      <w:pPr>
        <w:pStyle w:val="Default"/>
        <w:bidi w:val="0"/>
      </w:pPr>
      <w:r>
        <w:rPr>
          <w:rtl w:val="0"/>
        </w:rPr>
        <w:t>In general a rather good start. My remarks are given as comments during the whole text.</w:t>
      </w:r>
    </w:p>
  </w:comment>
  <w:comment w:id="151" w:author="P. Bauer" w:date="2016-10-21T9:05:28 AMZ">
    <w:p>
      <w:pPr>
        <w:pStyle w:val="Default"/>
        <w:bidi w:val="0"/>
      </w:pPr>
    </w:p>
    <w:p>
      <w:pPr>
        <w:pStyle w:val="Default"/>
        <w:bidi w:val="0"/>
      </w:pPr>
      <w:r>
        <w:rPr>
          <w:rtl w:val="0"/>
        </w:rPr>
        <w:t xml:space="preserve">What do you mean by that? Explain. Only appears one in the whole description </w:t>
      </w:r>
      <w:r>
        <w:rPr>
          <w:rtl w:val="0"/>
        </w:rPr>
        <w:t>…</w:t>
      </w:r>
    </w:p>
  </w:comment>
  <w:comment w:id="185" w:author="P. Bauer" w:date="2016-10-23T11:01:29 AMZ">
    <w:p>
      <w:pPr>
        <w:pStyle w:val="Default"/>
        <w:bidi w:val="0"/>
      </w:pPr>
    </w:p>
    <w:p>
      <w:pPr>
        <w:pStyle w:val="Default"/>
        <w:bidi w:val="0"/>
      </w:pPr>
      <w:r>
        <w:rPr>
          <w:rtl w:val="0"/>
        </w:rPr>
        <w:t>????</w:t>
      </w:r>
    </w:p>
  </w:comment>
  <w:comment w:id="192" w:author="P. Bauer" w:date="2016-10-23T11:17:18 AMZ">
    <w:p>
      <w:pPr>
        <w:pStyle w:val="Default"/>
        <w:bidi w:val="0"/>
      </w:pPr>
    </w:p>
    <w:p>
      <w:pPr>
        <w:pStyle w:val="Default"/>
        <w:bidi w:val="0"/>
      </w:pPr>
      <w:r>
        <w:rPr>
          <w:rtl w:val="0"/>
        </w:rPr>
        <w:t xml:space="preserve">This I do not understand: </w:t>
      </w:r>
      <w:r>
        <w:rPr>
          <w:rtl w:val="0"/>
        </w:rPr>
        <w:t>“</w:t>
      </w:r>
      <w:r>
        <w:rPr>
          <w:rtl w:val="0"/>
        </w:rPr>
        <w:t>Overdo planning too much</w:t>
      </w:r>
      <w:r>
        <w:rPr>
          <w:rtl w:val="0"/>
        </w:rPr>
        <w:t>”</w:t>
      </w:r>
      <w:r>
        <w:rPr>
          <w:rtl w:val="0"/>
        </w:rPr>
        <w:t>. Too many features should not be a risk if you focus on releasing a playable version asap (reflect this in your planning) and then add level by level in further releases.</w:t>
      </w:r>
    </w:p>
  </w:comment>
  <w:comment w:id="8" w:author="P. Bauer" w:date="2016-10-21T8:23:11 AMZ">
    <w:p>
      <w:pPr>
        <w:pStyle w:val="Default"/>
        <w:bidi w:val="0"/>
      </w:pPr>
    </w:p>
    <w:p>
      <w:pPr>
        <w:pStyle w:val="Default"/>
        <w:bidi w:val="0"/>
      </w:pPr>
      <w:r>
        <w:rPr>
          <w:rtl w:val="0"/>
        </w:rPr>
        <w:t>What do you mean by this?</w:t>
      </w:r>
    </w:p>
  </w:comment>
  <w:comment w:id="5" w:author="P. Bauer" w:date="2016-10-21T8:22:34 AMZ">
    <w:p>
      <w:pPr>
        <w:pStyle w:val="Default"/>
        <w:bidi w:val="0"/>
      </w:pPr>
    </w:p>
    <w:p>
      <w:pPr>
        <w:pStyle w:val="Default"/>
        <w:bidi w:val="0"/>
      </w:pPr>
      <w:r>
        <w:rPr>
          <w:rtl w:val="0"/>
        </w:rPr>
        <w:t>What do you mean by this?</w:t>
      </w:r>
    </w:p>
  </w:comment>
  <w:comment w:id="20" w:author="P. Bauer" w:date="2016-10-21T8:28:28 AMZ">
    <w:p>
      <w:pPr>
        <w:pStyle w:val="Default"/>
        <w:bidi w:val="0"/>
      </w:pPr>
    </w:p>
    <w:p>
      <w:pPr>
        <w:pStyle w:val="Default"/>
        <w:bidi w:val="0"/>
      </w:pPr>
      <w:r>
        <w:rPr>
          <w:rtl w:val="0"/>
        </w:rPr>
        <w:t>I don</w:t>
      </w:r>
      <w:r>
        <w:rPr>
          <w:rtl w:val="0"/>
        </w:rPr>
        <w:t>’</w:t>
      </w:r>
      <w:r>
        <w:rPr>
          <w:rtl w:val="0"/>
        </w:rPr>
        <w:t>t understand this</w:t>
      </w:r>
    </w:p>
  </w:comment>
  <w:comment w:id="191" w:author="P. Bauer" w:date="2016-10-23T11:13:02 AMZ">
    <w:p>
      <w:pPr>
        <w:pStyle w:val="Default"/>
        <w:bidi w:val="0"/>
      </w:pPr>
    </w:p>
    <w:p>
      <w:pPr>
        <w:pStyle w:val="Default"/>
        <w:bidi w:val="0"/>
      </w:pPr>
      <w:r>
        <w:rPr>
          <w:rtl w:val="0"/>
        </w:rPr>
        <w:t>What is the consequence out of this? Why do you think that people worldwide should play this game?</w:t>
      </w:r>
    </w:p>
    <w:p>
      <w:pPr>
        <w:pStyle w:val="Default"/>
        <w:bidi w:val="0"/>
      </w:pPr>
    </w:p>
    <w:p>
      <w:pPr>
        <w:pStyle w:val="Default"/>
        <w:bidi w:val="0"/>
      </w:pPr>
      <w:r>
        <w:rPr>
          <w:rtl w:val="0"/>
        </w:rPr>
        <w:t>Isn</w:t>
      </w:r>
      <w:r>
        <w:rPr>
          <w:rtl w:val="0"/>
        </w:rPr>
        <w:t>’</w:t>
      </w:r>
      <w:r>
        <w:rPr>
          <w:rtl w:val="0"/>
        </w:rPr>
        <w:t>t there also an opportunity for the school if you make such a stunning game?</w:t>
      </w:r>
    </w:p>
    <w:p>
      <w:pPr>
        <w:pStyle w:val="Default"/>
        <w:bidi w:val="0"/>
      </w:pPr>
    </w:p>
    <w:p>
      <w:pPr>
        <w:pStyle w:val="Default"/>
        <w:bidi w:val="0"/>
      </w:pPr>
      <w:r>
        <w:rPr>
          <w:rtl w:val="0"/>
        </w:rPr>
        <w:t>Think here really why your product is world-changing!</w:t>
      </w:r>
    </w:p>
  </w:comment>
  <w:comment w:id="2" w:author="P. Bauer" w:date="2016-10-21T8:20:32 AMZ">
    <w:p>
      <w:pPr>
        <w:pStyle w:val="Default"/>
        <w:bidi w:val="0"/>
      </w:pPr>
    </w:p>
    <w:p>
      <w:pPr>
        <w:pStyle w:val="Default"/>
        <w:bidi w:val="0"/>
      </w:pPr>
      <w:r>
        <w:rPr>
          <w:rtl w:val="0"/>
        </w:rPr>
        <w:t xml:space="preserve">Never ever use </w:t>
      </w:r>
      <w:r>
        <w:rPr>
          <w:rtl w:val="0"/>
        </w:rPr>
        <w:t>“</w:t>
      </w:r>
      <w:r>
        <w:rPr>
          <w:rtl w:val="0"/>
        </w:rPr>
        <w:t>you</w:t>
      </w:r>
      <w:r>
        <w:rPr>
          <w:rtl w:val="0"/>
        </w:rPr>
        <w:t xml:space="preserve">” </w:t>
      </w:r>
      <w:r>
        <w:rPr>
          <w:rtl w:val="0"/>
        </w:rPr>
        <w:t xml:space="preserve">and </w:t>
      </w:r>
      <w:r>
        <w:rPr>
          <w:rtl w:val="0"/>
        </w:rPr>
        <w:t>“</w:t>
      </w:r>
      <w:r>
        <w:rPr>
          <w:rtl w:val="0"/>
        </w:rPr>
        <w:t>I</w:t>
      </w:r>
      <w:r>
        <w:rPr>
          <w:rtl w:val="0"/>
        </w:rPr>
        <w:t xml:space="preserve">” </w:t>
      </w:r>
      <w:r>
        <w:rPr>
          <w:rtl w:val="0"/>
        </w:rPr>
        <w:t xml:space="preserve">in such a text. Replace it either by </w:t>
      </w:r>
      <w:r>
        <w:rPr>
          <w:rtl w:val="0"/>
        </w:rPr>
        <w:t>“</w:t>
      </w:r>
      <w:r>
        <w:rPr>
          <w:rtl w:val="0"/>
        </w:rPr>
        <w:t>one</w:t>
      </w:r>
      <w:r>
        <w:rPr>
          <w:rtl w:val="0"/>
        </w:rPr>
        <w:t xml:space="preserve">” </w:t>
      </w:r>
      <w:r>
        <w:rPr>
          <w:rtl w:val="0"/>
        </w:rPr>
        <w:t>or use passive voice instead.</w:t>
      </w:r>
    </w:p>
  </w:comment>
  <w:comment w:id="25" w:author="P. Bauer" w:date="2016-10-21T8:33:29 AMZ">
    <w:p>
      <w:pPr>
        <w:pStyle w:val="Default"/>
        <w:bidi w:val="0"/>
      </w:pPr>
    </w:p>
    <w:p>
      <w:pPr>
        <w:pStyle w:val="Default"/>
        <w:bidi w:val="0"/>
      </w:pPr>
      <w:r>
        <w:rPr>
          <w:rtl w:val="0"/>
        </w:rPr>
        <w:t xml:space="preserve">Ahem. </w:t>
      </w:r>
      <w:r>
        <w:rPr>
          <w:rtl w:val="0"/>
        </w:rPr>
        <w:t>“</w:t>
      </w:r>
      <w:r>
        <w:rPr>
          <w:rtl w:val="0"/>
        </w:rPr>
        <w:t>Built like a Rogue-Like, we really like, like nothing else, kind a like, you know</w:t>
      </w:r>
      <w:r>
        <w:rPr>
          <w:rtl w:val="0"/>
        </w:rPr>
        <w:t>”</w:t>
      </w:r>
      <w:r>
        <w:rPr>
          <w:rtl w:val="0"/>
        </w:rPr>
        <w:t xml:space="preserve">. Sorry, this just came to my memory when I read this agglomeration of </w:t>
      </w:r>
      <w:r>
        <w:rPr>
          <w:rtl w:val="0"/>
        </w:rPr>
        <w:t>“</w:t>
      </w:r>
      <w:r>
        <w:rPr>
          <w:rtl w:val="0"/>
        </w:rPr>
        <w:t>like</w:t>
      </w:r>
      <w:r>
        <w:rPr>
          <w:rtl w:val="0"/>
        </w:rPr>
        <w:t xml:space="preserve">” </w:t>
      </w:r>
      <w:r>
        <w:rPr>
          <w:rtl w:val="0"/>
        </w:rPr>
        <w:t>in this sentence.</w:t>
      </w:r>
    </w:p>
    <w:p>
      <w:pPr>
        <w:pStyle w:val="Default"/>
        <w:bidi w:val="0"/>
      </w:pPr>
    </w:p>
    <w:p>
      <w:pPr>
        <w:pStyle w:val="Default"/>
        <w:bidi w:val="0"/>
      </w:pPr>
      <w:r>
        <w:rPr>
          <w:rtl w:val="0"/>
        </w:rPr>
        <w:t>What is a Rogue-Like?</w:t>
      </w:r>
    </w:p>
  </w:comment>
  <w:comment w:id="41" w:author="P. Bauer" w:date="2016-10-21T8:44:35 AMZ">
    <w:p>
      <w:pPr>
        <w:pStyle w:val="Default"/>
        <w:bidi w:val="0"/>
      </w:pPr>
    </w:p>
    <w:p>
      <w:pPr>
        <w:pStyle w:val="Default"/>
        <w:bidi w:val="0"/>
      </w:pPr>
      <w:r>
        <w:rPr>
          <w:rtl w:val="0"/>
        </w:rPr>
        <w:t>Nice idea but I would put this paragraph into the section System Concepts.</w:t>
      </w:r>
    </w:p>
  </w:comment>
  <w:comment w:id="189" w:author="P. Bauer" w:date="2016-10-23T11:04:29 AMZ">
    <w:p>
      <w:pPr>
        <w:pStyle w:val="Default"/>
        <w:bidi w:val="0"/>
      </w:pPr>
    </w:p>
    <w:p>
      <w:pPr>
        <w:pStyle w:val="Default"/>
        <w:bidi w:val="0"/>
      </w:pPr>
      <w:r>
        <w:rPr>
          <w:rtl w:val="0"/>
        </w:rPr>
        <w:t>Well. Here you have to decide. Either you really do the wording and elaborate this more carefully or you remove this from the proposal and move it to the system specification (where anyway you have to elaborate this more carefully).</w:t>
      </w:r>
    </w:p>
  </w:comment>
  <w:comment w:id="39" w:author="P. Bauer" w:date="2016-10-21T8:40:32 AMZ">
    <w:p>
      <w:pPr>
        <w:pStyle w:val="Default"/>
        <w:bidi w:val="0"/>
      </w:pPr>
    </w:p>
    <w:p>
      <w:pPr>
        <w:pStyle w:val="Default"/>
        <w:bidi w:val="0"/>
      </w:pPr>
      <w:r>
        <w:rPr>
          <w:rtl w:val="0"/>
        </w:rPr>
        <w:t>What do you mean by that?</w:t>
      </w:r>
    </w:p>
  </w:comment>
  <w:comment w:id="134" w:author="P. Bauer" w:date="2016-10-21T9:02:44 AMZ">
    <w:p>
      <w:pPr>
        <w:pStyle w:val="Default"/>
        <w:bidi w:val="0"/>
      </w:pPr>
    </w:p>
    <w:p>
      <w:pPr>
        <w:pStyle w:val="Default"/>
        <w:bidi w:val="0"/>
      </w:pPr>
      <w:r>
        <w:rPr>
          <w:rtl w:val="0"/>
        </w:rPr>
        <w:t>font change. I think not by intention.</w:t>
      </w:r>
    </w:p>
  </w:comment>
  <w:comment w:id="67" w:author="P. Bauer" w:date="2016-10-21T8:51:06 AMZ">
    <w:p>
      <w:pPr>
        <w:pStyle w:val="Default"/>
        <w:bidi w:val="0"/>
      </w:pPr>
    </w:p>
    <w:p>
      <w:pPr>
        <w:pStyle w:val="Default"/>
        <w:bidi w:val="0"/>
      </w:pPr>
      <w:r>
        <w:rPr>
          <w:rtl w:val="0"/>
        </w:rPr>
        <w:t>Not understandable to me. What has this to do with the middle-age scenario?</w:t>
      </w:r>
    </w:p>
  </w:comment>
  <w:comment w:id="180" w:author="P. Bauer" w:date="2016-10-23T10:58:54 AMZ">
    <w:p>
      <w:pPr>
        <w:pStyle w:val="Default"/>
        <w:bidi w:val="0"/>
      </w:pPr>
    </w:p>
    <w:p>
      <w:pPr>
        <w:pStyle w:val="Default"/>
        <w:bidi w:val="0"/>
      </w:pPr>
      <w:r>
        <w:rPr>
          <w:rtl w:val="0"/>
        </w:rPr>
        <w:t xml:space="preserve">Here you introduce a new term </w:t>
      </w:r>
      <w:r>
        <w:rPr>
          <w:rtl w:val="0"/>
        </w:rPr>
        <w:t>“</w:t>
      </w:r>
      <w:r>
        <w:rPr>
          <w:rtl w:val="0"/>
        </w:rPr>
        <w:t>Route</w:t>
      </w:r>
      <w:r>
        <w:rPr>
          <w:rtl w:val="0"/>
        </w:rPr>
        <w:t>”</w:t>
      </w:r>
      <w:r>
        <w:rPr>
          <w:rtl w:val="0"/>
        </w:rPr>
        <w:t>. The reader is totally confused. What are routes in this game? This has to be explained before.</w:t>
      </w:r>
    </w:p>
  </w:comment>
  <w:comment w:id="169" w:author="P. Bauer" w:date="2016-10-23T10:55:17 AMZ">
    <w:p>
      <w:pPr>
        <w:pStyle w:val="Default"/>
        <w:bidi w:val="0"/>
      </w:pPr>
    </w:p>
    <w:p>
      <w:pPr>
        <w:pStyle w:val="Default"/>
        <w:bidi w:val="0"/>
      </w:pPr>
      <w:r>
        <w:rPr>
          <w:rtl w:val="0"/>
        </w:rPr>
        <w:t xml:space="preserve">The nested parenthesis have to be fixed in such a text. It is not understandable anymore who to be helped and why </w:t>
      </w:r>
      <w:r>
        <w:rPr>
          <w:rtl w:val="0"/>
        </w:rPr>
        <w:t>…</w:t>
      </w:r>
    </w:p>
    <w:p>
      <w:pPr>
        <w:pStyle w:val="Default"/>
        <w:bidi w:val="0"/>
      </w:pPr>
    </w:p>
    <w:p>
      <w:pPr>
        <w:pStyle w:val="Default"/>
        <w:bidi w:val="0"/>
      </w:pPr>
      <w:r>
        <w:rPr>
          <w:rtl w:val="0"/>
        </w:rPr>
        <w:t>Explain in more detail.</w:t>
      </w:r>
    </w:p>
  </w:comment>
  <w:comment w:id="133" w:author="P. Bauer" w:date="2016-10-21T9:02:06 AMZ">
    <w:p>
      <w:pPr>
        <w:pStyle w:val="Default"/>
        <w:bidi w:val="0"/>
      </w:pPr>
    </w:p>
    <w:p>
      <w:pPr>
        <w:pStyle w:val="Default"/>
        <w:bidi w:val="0"/>
      </w:pPr>
      <w:r>
        <w:rPr>
          <w:rtl w:val="0"/>
        </w:rPr>
        <w:t>What do you mean by that?</w:t>
      </w:r>
    </w:p>
  </w:comment>
  <w:comment w:id="193" w:author="P. Bauer" w:date="2016-10-23T11:19:27 AMZ">
    <w:p>
      <w:pPr>
        <w:pStyle w:val="Default"/>
        <w:bidi w:val="0"/>
      </w:pPr>
    </w:p>
    <w:p>
      <w:pPr>
        <w:pStyle w:val="Default"/>
        <w:bidi w:val="0"/>
      </w:pPr>
      <w:r>
        <w:rPr>
          <w:rtl w:val="0"/>
        </w:rPr>
        <w:t>Is this so? Can you plausibly argue that this will have some impact on your project? If you assert something you have to prove it. Add links where bugs are documented, give an estimation how quickly these were fixed in the past, etc.</w:t>
      </w:r>
    </w:p>
  </w:comment>
  <w:comment w:id="208" w:author="P. Bauer" w:date="2016-10-23T11:06:59 AMZ">
    <w:p>
      <w:pPr>
        <w:pStyle w:val="Default"/>
        <w:bidi w:val="0"/>
      </w:pPr>
    </w:p>
    <w:p>
      <w:pPr>
        <w:pStyle w:val="Default"/>
        <w:bidi w:val="0"/>
      </w:pPr>
      <w:r>
        <w:rPr>
          <w:rtl w:val="0"/>
        </w:rPr>
        <w:t xml:space="preserve">Well </w:t>
      </w:r>
      <w:r>
        <w:rPr>
          <w:rtl w:val="0"/>
        </w:rPr>
        <w:t>…</w:t>
      </w:r>
    </w:p>
  </w:comment>
  <w:comment w:id="26" w:author="P. Bauer" w:date="2016-10-21T8:36:22 AMZ">
    <w:p>
      <w:pPr>
        <w:pStyle w:val="Default"/>
        <w:bidi w:val="0"/>
      </w:pPr>
    </w:p>
    <w:p>
      <w:pPr>
        <w:pStyle w:val="Default"/>
        <w:bidi w:val="0"/>
      </w:pPr>
      <w:r>
        <w:rPr>
          <w:rtl w:val="0"/>
        </w:rPr>
        <w:t>:-) See last comment.</w:t>
      </w:r>
    </w:p>
  </w:comment>
  <w:comment w:id="32" w:author="P. Bauer" w:date="2016-10-21T8:38:24 AMZ">
    <w:p>
      <w:pPr>
        <w:pStyle w:val="Default"/>
        <w:bidi w:val="0"/>
      </w:pPr>
    </w:p>
    <w:p>
      <w:pPr>
        <w:pStyle w:val="Default"/>
        <w:bidi w:val="0"/>
      </w:pPr>
      <w:r>
        <w:rPr>
          <w:rtl w:val="0"/>
        </w:rPr>
        <w:t>Sorry, here I totally lost track. This is not understandable to me.</w:t>
      </w:r>
    </w:p>
  </w:comment>
  <w:comment w:id="146" w:author="P. Bauer" w:date="2016-10-21T9:04:18 AMZ">
    <w:p>
      <w:pPr>
        <w:pStyle w:val="Default"/>
        <w:bidi w:val="0"/>
      </w:pPr>
    </w:p>
    <w:p>
      <w:pPr>
        <w:pStyle w:val="Default"/>
        <w:bidi w:val="0"/>
      </w:pPr>
      <w:r>
        <w:rPr>
          <w:rtl w:val="0"/>
        </w:rPr>
        <w:t>What do you mean by that?</w:t>
      </w:r>
    </w:p>
  </w:comment>
  <w:comment w:id="38" w:author="P. Bauer" w:date="2016-10-21T8:39:12 AMZ">
    <w:p>
      <w:pPr>
        <w:pStyle w:val="Default"/>
        <w:bidi w:val="0"/>
      </w:pPr>
    </w:p>
    <w:p>
      <w:pPr>
        <w:pStyle w:val="Default"/>
        <w:bidi w:val="0"/>
      </w:pPr>
      <w:r>
        <w:rPr>
          <w:rtl w:val="0"/>
        </w:rPr>
        <w:t>?? Do you mean MacOS?</w:t>
      </w:r>
    </w:p>
  </w:comment>
  <w:comment w:id="21" w:author="P. Bauer" w:date="2016-10-21T8:28:49 AMZ">
    <w:p>
      <w:pPr>
        <w:pStyle w:val="Default"/>
        <w:bidi w:val="0"/>
      </w:pPr>
    </w:p>
    <w:p>
      <w:pPr>
        <w:pStyle w:val="Default"/>
        <w:bidi w:val="0"/>
      </w:pPr>
      <w:r>
        <w:rPr>
          <w:rtl w:val="0"/>
        </w:rPr>
        <w:t xml:space="preserve">Do not rate in such a text. At least not in this kind of absolute style. Others may not find this cute. Alternative if you have to bring in some rating: </w:t>
      </w:r>
      <w:r>
        <w:rPr>
          <w:rtl w:val="0"/>
        </w:rPr>
        <w:t xml:space="preserve">“… </w:t>
      </w:r>
      <w:r>
        <w:rPr>
          <w:rtl w:val="0"/>
        </w:rPr>
        <w:t>also designed in an Anime style which appears rather attractive to us</w:t>
      </w:r>
      <w:r>
        <w:rPr>
          <w:rtl w:val="0"/>
        </w:rPr>
        <w:t>”</w:t>
      </w:r>
      <w:r>
        <w:rPr>
          <w:rtl w:val="0"/>
        </w:rPr>
        <w:t>.</w:t>
      </w:r>
    </w:p>
  </w:comment>
  <w:comment w:id="11" w:author="P. Bauer" w:date="2016-10-21T8:26:44 AMZ">
    <w:p>
      <w:pPr>
        <w:pStyle w:val="Default"/>
        <w:bidi w:val="0"/>
      </w:pPr>
    </w:p>
    <w:p>
      <w:pPr>
        <w:pStyle w:val="Default"/>
        <w:bidi w:val="0"/>
      </w:pPr>
      <w:r>
        <w:rPr>
          <w:rtl w:val="0"/>
        </w:rPr>
        <w:t>Please give at least the long version of the abbreviation here. Maybe it is even necessary to explain in more detail.</w:t>
      </w:r>
    </w:p>
  </w:comment>
  <w:comment w:id="170" w:author="P. Bauer" w:date="2016-10-23T10:55:53 AMZ">
    <w:p>
      <w:pPr>
        <w:pStyle w:val="Default"/>
        <w:bidi w:val="0"/>
      </w:pPr>
    </w:p>
    <w:p>
      <w:pPr>
        <w:pStyle w:val="Default"/>
        <w:bidi w:val="0"/>
      </w:pPr>
      <w:r>
        <w:rPr>
          <w:rtl w:val="0"/>
        </w:rPr>
        <w:t>This is not logical to me. First he helps somebody to get king, then he agrees to murder the king?</w:t>
      </w:r>
    </w:p>
  </w:comment>
  <w:comment w:id="17" w:author="P. Bauer" w:date="2016-10-21T8:25:26 AMZ">
    <w:p>
      <w:pPr>
        <w:pStyle w:val="Default"/>
        <w:bidi w:val="0"/>
      </w:pPr>
    </w:p>
    <w:p>
      <w:pPr>
        <w:pStyle w:val="Default"/>
        <w:bidi w:val="0"/>
      </w:pPr>
      <w:r>
        <w:rPr>
          <w:rtl w:val="0"/>
        </w:rPr>
        <w:t>Please give at least the long version of the abbreviation here. Maybe it is even necessary to explain in more detail.</w:t>
      </w:r>
    </w:p>
  </w:comment>
  <w:comment w:id="12" w:author="P. Bauer" w:date="2016-10-21T8:23:55 AMZ">
    <w:p>
      <w:pPr>
        <w:pStyle w:val="Default"/>
        <w:bidi w:val="0"/>
      </w:pPr>
    </w:p>
    <w:p>
      <w:pPr>
        <w:pStyle w:val="Default"/>
        <w:bidi w:val="0"/>
      </w:pPr>
      <w:r>
        <w:rPr>
          <w:rtl w:val="0"/>
        </w:rPr>
        <w:t>I don</w:t>
      </w:r>
      <w:r>
        <w:rPr>
          <w:rtl w:val="0"/>
        </w:rPr>
        <w:t>’</w:t>
      </w:r>
      <w:r>
        <w:rPr>
          <w:rtl w:val="0"/>
        </w:rPr>
        <w:t>t understand</w:t>
      </w:r>
    </w:p>
  </w:comment>
  <w:comment w:id="31" w:author="P. Bauer" w:date="2016-10-21T8:37:15 AMZ">
    <w:p>
      <w:pPr>
        <w:pStyle w:val="Default"/>
        <w:bidi w:val="0"/>
      </w:pPr>
    </w:p>
    <w:p>
      <w:pPr>
        <w:pStyle w:val="Default"/>
        <w:bidi w:val="0"/>
      </w:pPr>
      <w:r>
        <w:rPr>
          <w:rtl w:val="0"/>
        </w:rPr>
        <w:t xml:space="preserve">As corrected above. The player is a human, I guess. It should not be </w:t>
      </w:r>
      <w:r>
        <w:rPr>
          <w:rtl w:val="0"/>
        </w:rPr>
        <w:t>“</w:t>
      </w:r>
      <w:r>
        <w:rPr>
          <w:rtl w:val="0"/>
        </w:rPr>
        <w:t>it</w:t>
      </w:r>
      <w:r>
        <w:rPr>
          <w:rtl w:val="0"/>
        </w:rPr>
        <w:t>”</w:t>
      </w:r>
      <w:r>
        <w:rPr>
          <w:rtl w:val="0"/>
        </w:rPr>
        <w:t>.</w:t>
      </w:r>
    </w:p>
  </w:comment>
  <w:comment w:id="98" w:author="P. Bauer" w:date="2016-10-23T10:47:24 AMZ">
    <w:p>
      <w:pPr>
        <w:pStyle w:val="Default"/>
        <w:bidi w:val="0"/>
      </w:pPr>
    </w:p>
    <w:p>
      <w:pPr>
        <w:pStyle w:val="Default"/>
        <w:bidi w:val="0"/>
      </w:pPr>
      <w:r>
        <w:rPr>
          <w:rtl w:val="0"/>
        </w:rPr>
        <w:t>When exactly these enemies can be summoned? This is not clear to me. Enemies are against you, normally. To be able to summon them after having them beaten sounds plausible, but new ones???</w:t>
      </w:r>
    </w:p>
  </w:comment>
  <w:comment w:id="194" w:author="P. Bauer" w:date="2016-10-23T11:15:54 AMZ">
    <w:p>
      <w:pPr>
        <w:pStyle w:val="Default"/>
        <w:bidi w:val="0"/>
      </w:pPr>
    </w:p>
    <w:p>
      <w:pPr>
        <w:pStyle w:val="Default"/>
        <w:bidi w:val="0"/>
      </w:pPr>
      <w:r>
        <w:rPr>
          <w:rtl w:val="0"/>
        </w:rPr>
        <w:t>Remove this from here and add this kind of information into the planning.</w:t>
      </w:r>
    </w:p>
  </w:comment>
  <w:comment w:id="160" w:author="P. Bauer" w:date="2016-10-21T9:07:44 AMZ">
    <w:p>
      <w:pPr>
        <w:pStyle w:val="Default"/>
        <w:bidi w:val="0"/>
      </w:pPr>
    </w:p>
    <w:p>
      <w:pPr>
        <w:pStyle w:val="Default"/>
        <w:bidi w:val="0"/>
      </w:pPr>
      <w:r>
        <w:rPr>
          <w:rtl w:val="0"/>
        </w:rPr>
        <w:t>What do you mean by that?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3"/>
      <w:position w:val="0"/>
      <w:sz w:val="22"/>
      <w:szCs w:val="22"/>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de-DE"/>
    </w:rPr>
  </w:style>
  <w:style w:type="paragraph" w:styleId="TOC 1">
    <w:name w:val="TOC 1"/>
    <w:next w:val="TOC 1"/>
    <w:pPr>
      <w:keepNext w:val="0"/>
      <w:keepLines w:val="0"/>
      <w:pageBreakBefore w:val="0"/>
      <w:widowControl w:val="1"/>
      <w:shd w:val="clear" w:color="auto" w:fill="auto"/>
      <w:tabs>
        <w:tab w:val="right" w:pos="9046"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de-DE"/>
    </w:rPr>
  </w:style>
  <w:style w:type="paragraph" w:styleId="TOC 2">
    <w:name w:val="TOC 2"/>
    <w:next w:val="TOC 2"/>
    <w:pPr>
      <w:keepNext w:val="0"/>
      <w:keepLines w:val="0"/>
      <w:pageBreakBefore w:val="0"/>
      <w:widowControl w:val="1"/>
      <w:shd w:val="clear" w:color="auto" w:fill="auto"/>
      <w:tabs>
        <w:tab w:val="right" w:pos="9046"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Normal.0"/>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de-DE"/>
    </w:rPr>
  </w:style>
  <w:style w:type="paragraph" w:styleId="TOC 3">
    <w:name w:val="TOC 3"/>
    <w:next w:val="TOC 3"/>
    <w:pPr>
      <w:keepNext w:val="0"/>
      <w:keepLines w:val="0"/>
      <w:pageBreakBefore w:val="0"/>
      <w:widowControl w:val="1"/>
      <w:shd w:val="clear" w:color="auto" w:fill="auto"/>
      <w:tabs>
        <w:tab w:val="right" w:pos="9046" w:leader="dot"/>
      </w:tabs>
      <w:suppressAutoHyphens w:val="0"/>
      <w:bidi w:val="0"/>
      <w:spacing w:before="0" w:after="100" w:line="259"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3">
    <w:name w:val="heading 3"/>
    <w:next w:val="Normal.0"/>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Larissa">
      <a:majorFont>
        <a:latin typeface="Helvetica"/>
        <a:ea typeface="Helvetica"/>
        <a:cs typeface="Helvetica"/>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